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03895744"/>
        <w:docPartObj>
          <w:docPartGallery w:val="Cover Pages"/>
          <w:docPartUnique/>
        </w:docPartObj>
      </w:sdtPr>
      <w:sdtEndPr>
        <w:rPr>
          <w:color w:val="auto"/>
        </w:rPr>
      </w:sdtEndPr>
      <w:sdtContent>
        <w:p w14:paraId="14444EC1" w14:textId="77777777" w:rsidR="004A3D05" w:rsidRDefault="00BD38B4">
          <w:pPr>
            <w:pStyle w:val="NoSpacing"/>
            <w:spacing w:before="1540" w:after="240"/>
            <w:jc w:val="center"/>
            <w:rPr>
              <w:color w:val="4472C4" w:themeColor="accent1"/>
            </w:rPr>
          </w:pPr>
          <w:r>
            <w:rPr>
              <w:noProof/>
              <w:color w:val="4472C4" w:themeColor="accent1"/>
            </w:rPr>
            <w:drawing>
              <wp:inline distT="0" distB="0" distL="0" distR="0" wp14:anchorId="097614CA" wp14:editId="120845A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004A3D05">
            <w:rPr>
              <w:noProof/>
              <w:color w:val="4472C4" w:themeColor="accent1"/>
            </w:rPr>
            <w:drawing>
              <wp:inline distT="0" distB="0" distL="0" distR="0" wp14:anchorId="6263E676" wp14:editId="2D8D26D1">
                <wp:extent cx="1417320" cy="750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A2383ADADDF465EA2E007CC6BED263D"/>
            </w:placeholder>
            <w:dataBinding w:prefixMappings="xmlns:ns0='http://purl.org/dc/elements/1.1/' xmlns:ns1='http://schemas.openxmlformats.org/package/2006/metadata/core-properties' " w:xpath="/ns1:coreProperties[1]/ns0:title[1]" w:storeItemID="{6C3C8BC8-F283-45AE-878A-BAB7291924A1}"/>
            <w:text/>
          </w:sdtPr>
          <w:sdtEndPr/>
          <w:sdtContent>
            <w:p w14:paraId="1B8E0D45" w14:textId="77777777" w:rsidR="004A3D05" w:rsidRDefault="00250731" w:rsidP="000D391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Learning Plan</w:t>
              </w:r>
            </w:p>
          </w:sdtContent>
        </w:sdt>
        <w:sdt>
          <w:sdtPr>
            <w:rPr>
              <w:color w:val="4472C4" w:themeColor="accent1"/>
              <w:sz w:val="28"/>
              <w:szCs w:val="28"/>
            </w:rPr>
            <w:alias w:val="Subtitle"/>
            <w:tag w:val=""/>
            <w:id w:val="328029620"/>
            <w:placeholder>
              <w:docPart w:val="A3C13FCCD93444509A448BCDDDA1356B"/>
            </w:placeholder>
            <w:dataBinding w:prefixMappings="xmlns:ns0='http://purl.org/dc/elements/1.1/' xmlns:ns1='http://schemas.openxmlformats.org/package/2006/metadata/core-properties' " w:xpath="/ns1:coreProperties[1]/ns0:subject[1]" w:storeItemID="{6C3C8BC8-F283-45AE-878A-BAB7291924A1}"/>
            <w:text/>
          </w:sdtPr>
          <w:sdtEndPr/>
          <w:sdtContent>
            <w:p w14:paraId="339FCAA9" w14:textId="77777777" w:rsidR="004A3D05" w:rsidRDefault="002E62F3">
              <w:pPr>
                <w:pStyle w:val="NoSpacing"/>
                <w:jc w:val="center"/>
                <w:rPr>
                  <w:color w:val="4472C4" w:themeColor="accent1"/>
                  <w:sz w:val="28"/>
                  <w:szCs w:val="28"/>
                </w:rPr>
              </w:pPr>
              <w:r>
                <w:rPr>
                  <w:color w:val="4472C4" w:themeColor="accent1"/>
                  <w:sz w:val="28"/>
                  <w:szCs w:val="28"/>
                </w:rPr>
                <w:t>TPP102</w:t>
              </w:r>
              <w:r w:rsidR="00C540C8">
                <w:rPr>
                  <w:color w:val="4472C4" w:themeColor="accent1"/>
                  <w:sz w:val="28"/>
                  <w:szCs w:val="28"/>
                </w:rPr>
                <w:t xml:space="preserve">: ICT for </w:t>
              </w:r>
              <w:r w:rsidR="00196F5A">
                <w:rPr>
                  <w:color w:val="4472C4" w:themeColor="accent1"/>
                  <w:sz w:val="28"/>
                  <w:szCs w:val="28"/>
                </w:rPr>
                <w:t>Academic and Professional Application</w:t>
              </w:r>
            </w:p>
          </w:sdtContent>
        </w:sdt>
        <w:p w14:paraId="142E90E3" w14:textId="77777777" w:rsidR="00D36196" w:rsidRDefault="00BD38B4" w:rsidP="004A3D05">
          <w:pPr>
            <w:pStyle w:val="NoSpacing"/>
            <w:spacing w:before="480"/>
            <w:jc w:val="center"/>
            <w:rPr>
              <w:noProof/>
              <w:color w:val="4472C4" w:themeColor="accent1"/>
            </w:rPr>
          </w:pPr>
          <w:r>
            <w:rPr>
              <w:noProof/>
              <w:color w:val="4472C4" w:themeColor="accent1"/>
            </w:rPr>
            <mc:AlternateContent>
              <mc:Choice Requires="wps">
                <w:drawing>
                  <wp:anchor distT="0" distB="0" distL="114300" distR="114300" simplePos="0" relativeHeight="251658242" behindDoc="0" locked="0" layoutInCell="1" allowOverlap="1" wp14:anchorId="1B16F3A0" wp14:editId="5A8CF07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611173637"/>
                                  <w:dataBinding w:prefixMappings="xmlns:ns0='http://schemas.microsoft.com/office/2006/coverPageProps' " w:xpath="/ns0:CoverPageProperties[1]/ns0:PublishDate[1]" w:storeItemID="{55AF091B-3C7A-41E3-B477-F2FDAA23CFDA}"/>
                                  <w:date w:fullDate="2021-01-01T00:00:00Z">
                                    <w:dateFormat w:val="MMMM d, yyyy"/>
                                    <w:lid w:val="en-US"/>
                                    <w:storeMappedDataAs w:val="dateTime"/>
                                    <w:calendar w:val="gregorian"/>
                                  </w:date>
                                </w:sdtPr>
                                <w:sdtEndPr/>
                                <w:sdtContent>
                                  <w:p w14:paraId="5B6D7833" w14:textId="77777777" w:rsidR="00BD38B4" w:rsidRDefault="00250731" w:rsidP="00BD38B4">
                                    <w:pPr>
                                      <w:pStyle w:val="NoSpacing"/>
                                      <w:spacing w:after="40"/>
                                      <w:jc w:val="center"/>
                                      <w:rPr>
                                        <w:caps/>
                                        <w:color w:val="4472C4" w:themeColor="accent1"/>
                                        <w:sz w:val="28"/>
                                        <w:szCs w:val="28"/>
                                      </w:rPr>
                                    </w:pPr>
                                    <w:r>
                                      <w:rPr>
                                        <w:caps/>
                                        <w:color w:val="4472C4" w:themeColor="accent1"/>
                                        <w:sz w:val="28"/>
                                        <w:szCs w:val="28"/>
                                        <w:lang w:val="en-US"/>
                                      </w:rPr>
                                      <w:t>January 1, 2021</w:t>
                                    </w:r>
                                  </w:p>
                                </w:sdtContent>
                              </w:sdt>
                              <w:p w14:paraId="11A92CC6" w14:textId="77777777" w:rsidR="00BD38B4" w:rsidRDefault="00F6216D">
                                <w:pPr>
                                  <w:pStyle w:val="NoSpacing"/>
                                  <w:jc w:val="center"/>
                                  <w:rPr>
                                    <w:color w:val="4472C4" w:themeColor="accent1"/>
                                  </w:rPr>
                                </w:pPr>
                                <w:sdt>
                                  <w:sdtPr>
                                    <w:rPr>
                                      <w:caps/>
                                      <w:color w:val="4472C4" w:themeColor="accent1"/>
                                    </w:rPr>
                                    <w:alias w:val="Company"/>
                                    <w:tag w:val=""/>
                                    <w:id w:val="-1326973164"/>
                                    <w:dataBinding w:prefixMappings="xmlns:ns0='http://schemas.openxmlformats.org/officeDocument/2006/extended-properties' " w:xpath="/ns0:Properties[1]/ns0:Company[1]" w:storeItemID="{6668398D-A668-4E3E-A5EB-62B293D839F1}"/>
                                    <w:text/>
                                  </w:sdtPr>
                                  <w:sdtEndPr/>
                                  <w:sdtContent>
                                    <w:r w:rsidR="00375925">
                                      <w:rPr>
                                        <w:caps/>
                                        <w:color w:val="4472C4" w:themeColor="accent1"/>
                                      </w:rPr>
                                      <w:t>15th, augUST</w:t>
                                    </w:r>
                                  </w:sdtContent>
                                </w:sdt>
                              </w:p>
                              <w:p w14:paraId="22275F27" w14:textId="77777777" w:rsidR="00BD38B4" w:rsidRDefault="00F6216D" w:rsidP="00BD38B4">
                                <w:pPr>
                                  <w:pStyle w:val="NoSpacing"/>
                                  <w:rPr>
                                    <w:color w:val="4472C4" w:themeColor="accent1"/>
                                  </w:rPr>
                                </w:pPr>
                                <w:sdt>
                                  <w:sdtPr>
                                    <w:rPr>
                                      <w:color w:val="4472C4" w:themeColor="accent1"/>
                                    </w:rPr>
                                    <w:alias w:val="Address"/>
                                    <w:tag w:val=""/>
                                    <w:id w:val="386380805"/>
                                    <w:showingPlcHdr/>
                                    <w:dataBinding w:prefixMappings="xmlns:ns0='http://schemas.microsoft.com/office/2006/coverPageProps' " w:xpath="/ns0:CoverPageProperties[1]/ns0:CompanyAddress[1]" w:storeItemID="{55AF091B-3C7A-41E3-B477-F2FDAA23CFDA}"/>
                                    <w:text/>
                                  </w:sdtPr>
                                  <w:sdtEndPr/>
                                  <w:sdtContent>
                                    <w:r w:rsidR="004C3CA8">
                                      <w:rPr>
                                        <w:color w:val="4472C4" w:themeColor="accent1"/>
                                      </w:rPr>
                                      <w:t xml:space="preserve">     </w:t>
                                    </w:r>
                                  </w:sdtContent>
                                </w:sdt>
                                <w:r w:rsidR="00BD38B4">
                                  <w:rPr>
                                    <w:color w:val="4472C4" w:themeColor="accent1"/>
                                  </w:rPr>
                                  <w:t xml:space="preserve">                                                                    University of the Sunshine Coast</w:t>
                                </w:r>
                              </w:p>
                              <w:p w14:paraId="5B7A2FFC" w14:textId="77777777" w:rsidR="00BD38B4" w:rsidRDefault="00BD38B4" w:rsidP="00BD38B4">
                                <w:pPr>
                                  <w:pStyle w:val="NoSpacing"/>
                                  <w:jc w:val="center"/>
                                  <w:rPr>
                                    <w:color w:val="4472C4" w:themeColor="accent1"/>
                                  </w:rPr>
                                </w:pPr>
                                <w:r>
                                  <w:rPr>
                                    <w:color w:val="4472C4" w:themeColor="accent1"/>
                                  </w:rPr>
                                  <w:t>Ashley Korver-Standage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16F3A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611173637"/>
                            <w:dataBinding w:prefixMappings="xmlns:ns0='http://schemas.microsoft.com/office/2006/coverPageProps' " w:xpath="/ns0:CoverPageProperties[1]/ns0:PublishDate[1]" w:storeItemID="{55AF091B-3C7A-41E3-B477-F2FDAA23CFDA}"/>
                            <w:date w:fullDate="2021-01-01T00:00:00Z">
                              <w:dateFormat w:val="MMMM d, yyyy"/>
                              <w:lid w:val="en-US"/>
                              <w:storeMappedDataAs w:val="dateTime"/>
                              <w:calendar w:val="gregorian"/>
                            </w:date>
                          </w:sdtPr>
                          <w:sdtEndPr/>
                          <w:sdtContent>
                            <w:p w14:paraId="5B6D7833" w14:textId="77777777" w:rsidR="00BD38B4" w:rsidRDefault="00250731" w:rsidP="00BD38B4">
                              <w:pPr>
                                <w:pStyle w:val="NoSpacing"/>
                                <w:spacing w:after="40"/>
                                <w:jc w:val="center"/>
                                <w:rPr>
                                  <w:caps/>
                                  <w:color w:val="4472C4" w:themeColor="accent1"/>
                                  <w:sz w:val="28"/>
                                  <w:szCs w:val="28"/>
                                </w:rPr>
                              </w:pPr>
                              <w:r>
                                <w:rPr>
                                  <w:caps/>
                                  <w:color w:val="4472C4" w:themeColor="accent1"/>
                                  <w:sz w:val="28"/>
                                  <w:szCs w:val="28"/>
                                  <w:lang w:val="en-US"/>
                                </w:rPr>
                                <w:t>January 1, 2021</w:t>
                              </w:r>
                            </w:p>
                          </w:sdtContent>
                        </w:sdt>
                        <w:p w14:paraId="11A92CC6" w14:textId="77777777" w:rsidR="00BD38B4" w:rsidRDefault="00F6216D">
                          <w:pPr>
                            <w:pStyle w:val="NoSpacing"/>
                            <w:jc w:val="center"/>
                            <w:rPr>
                              <w:color w:val="4472C4" w:themeColor="accent1"/>
                            </w:rPr>
                          </w:pPr>
                          <w:sdt>
                            <w:sdtPr>
                              <w:rPr>
                                <w:caps/>
                                <w:color w:val="4472C4" w:themeColor="accent1"/>
                              </w:rPr>
                              <w:alias w:val="Company"/>
                              <w:tag w:val=""/>
                              <w:id w:val="-1326973164"/>
                              <w:dataBinding w:prefixMappings="xmlns:ns0='http://schemas.openxmlformats.org/officeDocument/2006/extended-properties' " w:xpath="/ns0:Properties[1]/ns0:Company[1]" w:storeItemID="{6668398D-A668-4E3E-A5EB-62B293D839F1}"/>
                              <w:text/>
                            </w:sdtPr>
                            <w:sdtEndPr/>
                            <w:sdtContent>
                              <w:r w:rsidR="00375925">
                                <w:rPr>
                                  <w:caps/>
                                  <w:color w:val="4472C4" w:themeColor="accent1"/>
                                </w:rPr>
                                <w:t>15th, augUST</w:t>
                              </w:r>
                            </w:sdtContent>
                          </w:sdt>
                        </w:p>
                        <w:p w14:paraId="22275F27" w14:textId="77777777" w:rsidR="00BD38B4" w:rsidRDefault="00F6216D" w:rsidP="00BD38B4">
                          <w:pPr>
                            <w:pStyle w:val="NoSpacing"/>
                            <w:rPr>
                              <w:color w:val="4472C4" w:themeColor="accent1"/>
                            </w:rPr>
                          </w:pPr>
                          <w:sdt>
                            <w:sdtPr>
                              <w:rPr>
                                <w:color w:val="4472C4" w:themeColor="accent1"/>
                              </w:rPr>
                              <w:alias w:val="Address"/>
                              <w:tag w:val=""/>
                              <w:id w:val="386380805"/>
                              <w:showingPlcHdr/>
                              <w:dataBinding w:prefixMappings="xmlns:ns0='http://schemas.microsoft.com/office/2006/coverPageProps' " w:xpath="/ns0:CoverPageProperties[1]/ns0:CompanyAddress[1]" w:storeItemID="{55AF091B-3C7A-41E3-B477-F2FDAA23CFDA}"/>
                              <w:text/>
                            </w:sdtPr>
                            <w:sdtEndPr/>
                            <w:sdtContent>
                              <w:r w:rsidR="004C3CA8">
                                <w:rPr>
                                  <w:color w:val="4472C4" w:themeColor="accent1"/>
                                </w:rPr>
                                <w:t xml:space="preserve">     </w:t>
                              </w:r>
                            </w:sdtContent>
                          </w:sdt>
                          <w:r w:rsidR="00BD38B4">
                            <w:rPr>
                              <w:color w:val="4472C4" w:themeColor="accent1"/>
                            </w:rPr>
                            <w:t xml:space="preserve">                                                                    University of the Sunshine Coast</w:t>
                          </w:r>
                        </w:p>
                        <w:p w14:paraId="5B7A2FFC" w14:textId="77777777" w:rsidR="00BD38B4" w:rsidRDefault="00BD38B4" w:rsidP="00BD38B4">
                          <w:pPr>
                            <w:pStyle w:val="NoSpacing"/>
                            <w:jc w:val="center"/>
                            <w:rPr>
                              <w:color w:val="4472C4" w:themeColor="accent1"/>
                            </w:rPr>
                          </w:pPr>
                          <w:r>
                            <w:rPr>
                              <w:color w:val="4472C4" w:themeColor="accent1"/>
                            </w:rPr>
                            <w:t>Ashley Korver-Standage</w:t>
                          </w:r>
                        </w:p>
                      </w:txbxContent>
                    </v:textbox>
                    <w10:wrap anchorx="margin" anchory="page"/>
                  </v:shape>
                </w:pict>
              </mc:Fallback>
            </mc:AlternateContent>
          </w:r>
          <w:r>
            <w:rPr>
              <w:noProof/>
              <w:color w:val="4472C4" w:themeColor="accent1"/>
            </w:rPr>
            <w:drawing>
              <wp:inline distT="0" distB="0" distL="0" distR="0" wp14:anchorId="6BF270BA" wp14:editId="4EDB8BC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78FF9F" w14:textId="77777777" w:rsidR="004A3D05" w:rsidRDefault="004A3D05" w:rsidP="004A3D05">
          <w:pPr>
            <w:pStyle w:val="NoSpacing"/>
            <w:spacing w:before="480"/>
            <w:jc w:val="center"/>
            <w:rPr>
              <w:ins w:id="0" w:author="Ashley Korver-Standage"/>
              <w:color w:val="4472C4" w:themeColor="accent1"/>
            </w:rPr>
          </w:pPr>
          <w:r>
            <w:rPr>
              <w:noProof/>
              <w:color w:val="4472C4" w:themeColor="accent1"/>
            </w:rPr>
            <mc:AlternateContent>
              <mc:Choice Requires="wps">
                <w:drawing>
                  <wp:anchor distT="0" distB="0" distL="114300" distR="114300" simplePos="0" relativeHeight="251658243" behindDoc="0" locked="0" layoutInCell="1" allowOverlap="1" wp14:anchorId="578F179B" wp14:editId="278970D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01T00:00:00Z">
                                    <w:dateFormat w:val="MMMM d, yyyy"/>
                                    <w:lid w:val="en-US"/>
                                    <w:storeMappedDataAs w:val="dateTime"/>
                                    <w:calendar w:val="gregorian"/>
                                  </w:date>
                                </w:sdtPr>
                                <w:sdtEndPr/>
                                <w:sdtContent>
                                  <w:p w14:paraId="1BFAEEC6" w14:textId="77777777" w:rsidR="004A3D05" w:rsidRDefault="00511B41">
                                    <w:pPr>
                                      <w:pStyle w:val="NoSpacing"/>
                                      <w:spacing w:after="40"/>
                                      <w:jc w:val="center"/>
                                      <w:rPr>
                                        <w:caps/>
                                        <w:color w:val="4472C4" w:themeColor="accent1"/>
                                        <w:sz w:val="28"/>
                                        <w:szCs w:val="28"/>
                                      </w:rPr>
                                    </w:pPr>
                                    <w:r>
                                      <w:rPr>
                                        <w:caps/>
                                        <w:color w:val="4472C4" w:themeColor="accent1"/>
                                        <w:sz w:val="28"/>
                                        <w:szCs w:val="28"/>
                                        <w:lang w:val="en-US"/>
                                      </w:rPr>
                                      <w:t>January 1, 2021</w:t>
                                    </w:r>
                                  </w:p>
                                </w:sdtContent>
                              </w:sdt>
                              <w:p w14:paraId="04A6D735" w14:textId="77777777" w:rsidR="004A3D05" w:rsidRDefault="00F6216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11B41">
                                      <w:rPr>
                                        <w:caps/>
                                        <w:color w:val="4472C4" w:themeColor="accent1"/>
                                      </w:rPr>
                                      <w:t>15th</w:t>
                                    </w:r>
                                    <w:r w:rsidR="00A3047B">
                                      <w:rPr>
                                        <w:caps/>
                                        <w:color w:val="4472C4" w:themeColor="accent1"/>
                                      </w:rPr>
                                      <w:t>,</w:t>
                                    </w:r>
                                    <w:r w:rsidR="00511B41">
                                      <w:rPr>
                                        <w:caps/>
                                        <w:color w:val="4472C4" w:themeColor="accent1"/>
                                      </w:rPr>
                                      <w:t xml:space="preserve"> aug</w:t>
                                    </w:r>
                                    <w:r w:rsidR="00A3047B">
                                      <w:rPr>
                                        <w:caps/>
                                        <w:color w:val="4472C4" w:themeColor="accent1"/>
                                      </w:rPr>
                                      <w:t>UST</w:t>
                                    </w:r>
                                  </w:sdtContent>
                                </w:sdt>
                              </w:p>
                              <w:p w14:paraId="0F9AC55A" w14:textId="77777777" w:rsidR="004A3D05" w:rsidRDefault="00F6216D" w:rsidP="004C3CA8">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C3CA8">
                                      <w:rPr>
                                        <w:color w:val="4472C4" w:themeColor="accent1"/>
                                      </w:rPr>
                                      <w:t xml:space="preserve">     </w:t>
                                    </w:r>
                                  </w:sdtContent>
                                </w:sdt>
                              </w:p>
                              <w:p w14:paraId="3F91D0E8" w14:textId="77777777" w:rsidR="002E62F3" w:rsidRDefault="002E62F3">
                                <w:pPr>
                                  <w:pStyle w:val="NoSpacing"/>
                                  <w:jc w:val="center"/>
                                  <w:rPr>
                                    <w:color w:val="4472C4" w:themeColor="accent1"/>
                                  </w:rPr>
                                </w:pPr>
                                <w:r>
                                  <w:rPr>
                                    <w:color w:val="4472C4" w:themeColor="accent1"/>
                                  </w:rPr>
                                  <w:t>Ashley Korver</w:t>
                                </w:r>
                                <w:r w:rsidR="00E2225C">
                                  <w:rPr>
                                    <w:color w:val="4472C4" w:themeColor="accent1"/>
                                  </w:rPr>
                                  <w:t>-Standage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78F179B" id="Text Box 4" o:spid="_x0000_s1027" type="#_x0000_t202" style="position:absolute;left:0;text-align:left;margin-left:0;margin-top:0;width:516pt;height:43.9pt;z-index:251658243;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PxdgIAAFk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JsNY/F2AgAAWQ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01T00:00:00Z">
                              <w:dateFormat w:val="MMMM d, yyyy"/>
                              <w:lid w:val="en-US"/>
                              <w:storeMappedDataAs w:val="dateTime"/>
                              <w:calendar w:val="gregorian"/>
                            </w:date>
                          </w:sdtPr>
                          <w:sdtEndPr/>
                          <w:sdtContent>
                            <w:p w14:paraId="1BFAEEC6" w14:textId="77777777" w:rsidR="004A3D05" w:rsidRDefault="00511B41">
                              <w:pPr>
                                <w:pStyle w:val="NoSpacing"/>
                                <w:spacing w:after="40"/>
                                <w:jc w:val="center"/>
                                <w:rPr>
                                  <w:caps/>
                                  <w:color w:val="4472C4" w:themeColor="accent1"/>
                                  <w:sz w:val="28"/>
                                  <w:szCs w:val="28"/>
                                </w:rPr>
                              </w:pPr>
                              <w:r>
                                <w:rPr>
                                  <w:caps/>
                                  <w:color w:val="4472C4" w:themeColor="accent1"/>
                                  <w:sz w:val="28"/>
                                  <w:szCs w:val="28"/>
                                  <w:lang w:val="en-US"/>
                                </w:rPr>
                                <w:t>January 1, 2021</w:t>
                              </w:r>
                            </w:p>
                          </w:sdtContent>
                        </w:sdt>
                        <w:p w14:paraId="04A6D735" w14:textId="77777777" w:rsidR="004A3D05" w:rsidRDefault="00F6216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11B41">
                                <w:rPr>
                                  <w:caps/>
                                  <w:color w:val="4472C4" w:themeColor="accent1"/>
                                </w:rPr>
                                <w:t>15th</w:t>
                              </w:r>
                              <w:r w:rsidR="00A3047B">
                                <w:rPr>
                                  <w:caps/>
                                  <w:color w:val="4472C4" w:themeColor="accent1"/>
                                </w:rPr>
                                <w:t>,</w:t>
                              </w:r>
                              <w:r w:rsidR="00511B41">
                                <w:rPr>
                                  <w:caps/>
                                  <w:color w:val="4472C4" w:themeColor="accent1"/>
                                </w:rPr>
                                <w:t xml:space="preserve"> aug</w:t>
                              </w:r>
                              <w:r w:rsidR="00A3047B">
                                <w:rPr>
                                  <w:caps/>
                                  <w:color w:val="4472C4" w:themeColor="accent1"/>
                                </w:rPr>
                                <w:t>UST</w:t>
                              </w:r>
                            </w:sdtContent>
                          </w:sdt>
                        </w:p>
                        <w:p w14:paraId="0F9AC55A" w14:textId="77777777" w:rsidR="004A3D05" w:rsidRDefault="00F6216D" w:rsidP="004C3CA8">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C3CA8">
                                <w:rPr>
                                  <w:color w:val="4472C4" w:themeColor="accent1"/>
                                </w:rPr>
                                <w:t xml:space="preserve">     </w:t>
                              </w:r>
                            </w:sdtContent>
                          </w:sdt>
                        </w:p>
                        <w:p w14:paraId="3F91D0E8" w14:textId="77777777" w:rsidR="002E62F3" w:rsidRDefault="002E62F3">
                          <w:pPr>
                            <w:pStyle w:val="NoSpacing"/>
                            <w:jc w:val="center"/>
                            <w:rPr>
                              <w:color w:val="4472C4" w:themeColor="accent1"/>
                            </w:rPr>
                          </w:pPr>
                          <w:r>
                            <w:rPr>
                              <w:color w:val="4472C4" w:themeColor="accent1"/>
                            </w:rPr>
                            <w:t>Ashley Korver</w:t>
                          </w:r>
                          <w:r w:rsidR="00E2225C">
                            <w:rPr>
                              <w:color w:val="4472C4" w:themeColor="accent1"/>
                            </w:rPr>
                            <w:t>-Standage</w:t>
                          </w:r>
                        </w:p>
                      </w:txbxContent>
                    </v:textbox>
                    <w10:wrap anchorx="margin" anchory="page"/>
                  </v:shape>
                </w:pict>
              </mc:Fallback>
            </mc:AlternateContent>
          </w:r>
          <w:r>
            <w:rPr>
              <w:noProof/>
              <w:color w:val="4472C4" w:themeColor="accent1"/>
            </w:rPr>
            <w:drawing>
              <wp:inline distT="0" distB="0" distL="0" distR="0" wp14:anchorId="5EBBF380" wp14:editId="6B796331">
                <wp:extent cx="758952" cy="47893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F36895" w14:textId="77777777" w:rsidR="004A3D05" w:rsidRPr="004A3D05" w:rsidRDefault="00F6216D" w:rsidP="004A3D05">
          <w:pPr>
            <w:pStyle w:val="NoSpacing"/>
            <w:spacing w:before="480"/>
            <w:jc w:val="center"/>
            <w:rPr>
              <w:color w:val="4472C4" w:themeColor="accent1"/>
            </w:rPr>
          </w:pPr>
        </w:p>
      </w:sdtContent>
    </w:sdt>
    <w:p w14:paraId="41FFCC3C" w14:textId="77777777" w:rsidR="00BD38B4" w:rsidRDefault="00BD38B4">
      <w:pPr>
        <w:pStyle w:val="NoSpacing"/>
        <w:spacing w:before="480"/>
        <w:jc w:val="center"/>
        <w:rPr>
          <w:color w:val="4472C4" w:themeColor="accent1"/>
        </w:rPr>
      </w:pPr>
    </w:p>
    <w:p w14:paraId="0D4AE4CE" w14:textId="77777777" w:rsidR="00CB30CF" w:rsidRDefault="00BD38B4" w:rsidP="004A3D05">
      <w:r>
        <w:br w:type="page"/>
      </w:r>
    </w:p>
    <w:p w14:paraId="0D385F7F" w14:textId="77777777" w:rsidR="00CB30CF" w:rsidRPr="004A3D05" w:rsidRDefault="00CB30CF" w:rsidP="004A3D05"/>
    <w:p w14:paraId="46B44881" w14:textId="77777777" w:rsidR="00CB30CF" w:rsidRPr="00D14B02" w:rsidRDefault="00CB30CF" w:rsidP="004A3D05">
      <w:pPr>
        <w:pStyle w:val="Heading1"/>
        <w:rPr>
          <w:sz w:val="24"/>
          <w:szCs w:val="24"/>
        </w:rPr>
      </w:pPr>
      <w:r w:rsidRPr="00D14B02">
        <w:rPr>
          <w:sz w:val="24"/>
          <w:szCs w:val="24"/>
        </w:rPr>
        <w:t>ICT LEARNING PLAN FOR DIGITAL SOFTWARE</w:t>
      </w:r>
    </w:p>
    <w:p w14:paraId="0D4E4DA4" w14:textId="77777777" w:rsidR="00CB30CF" w:rsidRPr="00D14B02" w:rsidRDefault="00CB30CF" w:rsidP="004A3D05">
      <w:pPr>
        <w:pStyle w:val="Heading2"/>
      </w:pPr>
      <w:r w:rsidRPr="00D14B02">
        <w:t>Software Description and Justification</w:t>
      </w:r>
    </w:p>
    <w:p w14:paraId="100538B7" w14:textId="77777777" w:rsidR="00CB30CF" w:rsidRPr="00F64902" w:rsidRDefault="00CB30CF" w:rsidP="00C540C8">
      <w:pPr>
        <w:spacing w:line="360" w:lineRule="auto"/>
        <w:rPr>
          <w:rFonts w:ascii="Times New Roman" w:hAnsi="Times New Roman"/>
          <w:b/>
          <w:sz w:val="24"/>
          <w:szCs w:val="24"/>
        </w:rPr>
      </w:pPr>
      <w:r w:rsidRPr="000F1ECD">
        <w:rPr>
          <w:rFonts w:ascii="Times New Roman" w:hAnsi="Times New Roman"/>
          <w:sz w:val="24"/>
          <w:szCs w:val="24"/>
        </w:rPr>
        <w:t xml:space="preserve">The two software packages I have chosen to use for the enhancement, enjoyment and sustainability of my future career endeavours in creative industries and graphic design include, </w:t>
      </w:r>
      <w:r w:rsidRPr="00A541B8">
        <w:rPr>
          <w:rFonts w:ascii="Times New Roman" w:hAnsi="Times New Roman"/>
          <w:sz w:val="24"/>
          <w:szCs w:val="24"/>
        </w:rPr>
        <w:t>Adobe Photoshop</w:t>
      </w:r>
      <w:r w:rsidRPr="000F1ECD">
        <w:rPr>
          <w:rFonts w:ascii="Times New Roman" w:hAnsi="Times New Roman"/>
          <w:sz w:val="24"/>
          <w:szCs w:val="24"/>
        </w:rPr>
        <w:t xml:space="preserve"> (version 22.4.3) which is the latest version of the software. The second software package I have chosen to use is</w:t>
      </w:r>
      <w:r w:rsidR="00680E41">
        <w:rPr>
          <w:rFonts w:ascii="Times New Roman" w:hAnsi="Times New Roman"/>
          <w:sz w:val="24"/>
          <w:szCs w:val="24"/>
        </w:rPr>
        <w:t xml:space="preserve"> Auto</w:t>
      </w:r>
      <w:r w:rsidRPr="000F1ECD">
        <w:rPr>
          <w:rFonts w:ascii="Times New Roman" w:hAnsi="Times New Roman"/>
          <w:sz w:val="24"/>
          <w:szCs w:val="24"/>
        </w:rPr>
        <w:t xml:space="preserve"> Sketchbook (version 5.2.5), which is also the latest version of this software. I think these two packages go hand in hand per say, relating to each other in one form or another. Both software packages I have chosen are something I have personally wanted to learn for a while now, but just never did</w:t>
      </w:r>
      <w:r>
        <w:rPr>
          <w:rFonts w:ascii="Times New Roman" w:hAnsi="Times New Roman"/>
          <w:sz w:val="24"/>
          <w:szCs w:val="24"/>
        </w:rPr>
        <w:t>.</w:t>
      </w:r>
      <w:r w:rsidRPr="000F1ECD">
        <w:rPr>
          <w:rFonts w:ascii="Times New Roman" w:hAnsi="Times New Roman"/>
          <w:sz w:val="24"/>
          <w:szCs w:val="24"/>
        </w:rPr>
        <w:t xml:space="preserve"> </w:t>
      </w:r>
    </w:p>
    <w:p w14:paraId="335D776F" w14:textId="77777777" w:rsidR="00CB30CF" w:rsidRPr="00B81652" w:rsidRDefault="00CB30CF" w:rsidP="004A3D05">
      <w:pPr>
        <w:pStyle w:val="Heading2"/>
      </w:pPr>
      <w:r>
        <w:t>Adobe Photoshop (Windows Version</w:t>
      </w:r>
      <w:r w:rsidR="00F056E4">
        <w:t>:</w:t>
      </w:r>
      <w:r>
        <w:t xml:space="preserve"> 22.4.3)</w:t>
      </w:r>
    </w:p>
    <w:p w14:paraId="23BBA495" w14:textId="77777777" w:rsidR="00CB30CF" w:rsidRDefault="00CB30CF" w:rsidP="007A3135">
      <w:pPr>
        <w:spacing w:line="360" w:lineRule="auto"/>
        <w:jc w:val="both"/>
        <w:rPr>
          <w:rFonts w:ascii="Times New Roman" w:hAnsi="Times New Roman"/>
          <w:sz w:val="24"/>
          <w:szCs w:val="24"/>
        </w:rPr>
      </w:pPr>
      <w:r w:rsidRPr="000F1ECD">
        <w:rPr>
          <w:rFonts w:ascii="Times New Roman" w:hAnsi="Times New Roman"/>
          <w:noProof/>
          <w:sz w:val="24"/>
          <w:szCs w:val="24"/>
        </w:rPr>
        <w:drawing>
          <wp:anchor distT="0" distB="0" distL="114300" distR="114300" simplePos="0" relativeHeight="251658240" behindDoc="0" locked="0" layoutInCell="1" allowOverlap="1" wp14:anchorId="2ADF4C02" wp14:editId="5373B048">
            <wp:simplePos x="0" y="0"/>
            <wp:positionH relativeFrom="margin">
              <wp:align>left</wp:align>
            </wp:positionH>
            <wp:positionV relativeFrom="paragraph">
              <wp:posOffset>1915160</wp:posOffset>
            </wp:positionV>
            <wp:extent cx="1247775" cy="1220291"/>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47775" cy="1220291"/>
                    </a:xfrm>
                    <a:prstGeom prst="rect">
                      <a:avLst/>
                    </a:prstGeom>
                  </pic:spPr>
                </pic:pic>
              </a:graphicData>
            </a:graphic>
          </wp:anchor>
        </w:drawing>
      </w:r>
      <w:hyperlink r:id="rId15" w:history="1">
        <w:r w:rsidRPr="00635AA1">
          <w:rPr>
            <w:rStyle w:val="Hyperlink"/>
            <w:rFonts w:ascii="Times New Roman" w:hAnsi="Times New Roman"/>
            <w:sz w:val="24"/>
            <w:szCs w:val="24"/>
          </w:rPr>
          <w:t>Adobe Photoshop</w:t>
        </w:r>
      </w:hyperlink>
      <w:r w:rsidRPr="000F1ECD">
        <w:rPr>
          <w:rFonts w:ascii="Times New Roman" w:hAnsi="Times New Roman"/>
          <w:sz w:val="24"/>
          <w:szCs w:val="24"/>
        </w:rPr>
        <w:t xml:space="preserve"> is a software used by many graphic designers and creative people in general. I believe this package will help me achieve success in my future field of work and have fun while doing so because it has a lot of potential to create great things, given you have the imagination</w:t>
      </w:r>
      <w:r w:rsidR="00090744">
        <w:rPr>
          <w:rFonts w:ascii="Times New Roman" w:hAnsi="Times New Roman"/>
          <w:sz w:val="24"/>
          <w:szCs w:val="24"/>
        </w:rPr>
        <w:t xml:space="preserve"> or desire to learn</w:t>
      </w:r>
      <w:r w:rsidRPr="000F1ECD">
        <w:rPr>
          <w:rFonts w:ascii="Times New Roman" w:hAnsi="Times New Roman"/>
          <w:sz w:val="24"/>
          <w:szCs w:val="24"/>
        </w:rPr>
        <w:t>. I believe this software will help me in graphic design because of the very nature of what the program is, creative software. Whether it be infographics or album covers and logos etc, this program can do a lot. I want to learn how to create a logo for the University of the Sunshine Coast from scratch over the next five weeks using this program. I have always had an interest in logos in general throughout my life, not just from a money-making perspective on its own. I believe this will benefit me when using the program while learning how to use it because I will get in the flow and hours will quickly pass me by, to the point I need to stop and do other topics of university classes.</w:t>
      </w:r>
    </w:p>
    <w:p w14:paraId="70A5B800" w14:textId="77777777" w:rsidR="00CB30CF" w:rsidRPr="00052EA2" w:rsidRDefault="00680E41" w:rsidP="004A3D05">
      <w:pPr>
        <w:pStyle w:val="Heading2"/>
      </w:pPr>
      <w:r>
        <w:t xml:space="preserve">auto desk </w:t>
      </w:r>
      <w:r w:rsidR="00CB30CF">
        <w:t>Sketchbook (Android Version</w:t>
      </w:r>
      <w:r w:rsidR="00F056E4">
        <w:t>:</w:t>
      </w:r>
      <w:r w:rsidR="00CB30CF">
        <w:t xml:space="preserve"> 5.2.5)</w:t>
      </w:r>
    </w:p>
    <w:p w14:paraId="2090C9F8" w14:textId="77777777" w:rsidR="00CB30CF" w:rsidRPr="000F1ECD" w:rsidRDefault="00F6216D" w:rsidP="00852AE5">
      <w:pPr>
        <w:spacing w:line="360" w:lineRule="auto"/>
        <w:jc w:val="both"/>
        <w:rPr>
          <w:rFonts w:ascii="Times New Roman" w:hAnsi="Times New Roman"/>
          <w:sz w:val="24"/>
          <w:szCs w:val="24"/>
        </w:rPr>
      </w:pPr>
      <w:hyperlink r:id="rId16" w:history="1">
        <w:r w:rsidR="00CB30CF" w:rsidRPr="00C9432A">
          <w:rPr>
            <w:rStyle w:val="Hyperlink"/>
            <w:rFonts w:ascii="Times New Roman" w:hAnsi="Times New Roman"/>
            <w:sz w:val="24"/>
            <w:szCs w:val="24"/>
          </w:rPr>
          <w:t>Sketchbook</w:t>
        </w:r>
      </w:hyperlink>
      <w:r w:rsidR="00CB30CF" w:rsidRPr="003666FF">
        <w:rPr>
          <w:rFonts w:ascii="Times New Roman" w:hAnsi="Times New Roman"/>
          <w:sz w:val="24"/>
          <w:szCs w:val="24"/>
        </w:rPr>
        <w:t xml:space="preserve"> is the second software</w:t>
      </w:r>
      <w:r w:rsidR="00CB30CF" w:rsidRPr="000F1ECD">
        <w:rPr>
          <w:rFonts w:ascii="Times New Roman" w:hAnsi="Times New Roman"/>
          <w:sz w:val="24"/>
          <w:szCs w:val="24"/>
        </w:rPr>
        <w:t xml:space="preserve"> I have chosen because it will help me better understand digital art and further increase my knowledge of how to “sketch” in my own style in a digital medium rather than only on paper, which is becoming outdated in the modern world. I am passionate about drawing and cartoons, which this software is</w:t>
      </w:r>
      <w:r w:rsidR="004A694E">
        <w:rPr>
          <w:rFonts w:ascii="Times New Roman" w:hAnsi="Times New Roman"/>
          <w:sz w:val="24"/>
          <w:szCs w:val="24"/>
        </w:rPr>
        <w:t xml:space="preserve"> going to be predominantly</w:t>
      </w:r>
      <w:r w:rsidR="00CB30CF" w:rsidRPr="000F1ECD">
        <w:rPr>
          <w:rFonts w:ascii="Times New Roman" w:hAnsi="Times New Roman"/>
          <w:sz w:val="24"/>
          <w:szCs w:val="24"/>
        </w:rPr>
        <w:t xml:space="preserve"> used for</w:t>
      </w:r>
      <w:r w:rsidR="00091081">
        <w:rPr>
          <w:rFonts w:ascii="Times New Roman" w:hAnsi="Times New Roman"/>
          <w:sz w:val="24"/>
          <w:szCs w:val="24"/>
        </w:rPr>
        <w:t xml:space="preserve">. </w:t>
      </w:r>
      <w:r w:rsidR="00CB30CF" w:rsidRPr="000F1ECD">
        <w:rPr>
          <w:rFonts w:ascii="Times New Roman" w:hAnsi="Times New Roman"/>
          <w:sz w:val="24"/>
          <w:szCs w:val="24"/>
        </w:rPr>
        <w:t>I believe this will further enhance my career prospects moving into the future, as digital art is a medium that falls into graphic design also. This software is easy to get lost in and find your flow relating to Adobe photoshop</w:t>
      </w:r>
      <w:r w:rsidR="0082744A">
        <w:rPr>
          <w:rFonts w:ascii="Times New Roman" w:hAnsi="Times New Roman"/>
          <w:sz w:val="24"/>
          <w:szCs w:val="24"/>
        </w:rPr>
        <w:t>,</w:t>
      </w:r>
      <w:r w:rsidR="00091081">
        <w:rPr>
          <w:rFonts w:ascii="Times New Roman" w:hAnsi="Times New Roman"/>
          <w:sz w:val="24"/>
          <w:szCs w:val="24"/>
        </w:rPr>
        <w:t xml:space="preserve"> this</w:t>
      </w:r>
      <w:r w:rsidR="00CB30CF" w:rsidRPr="000F1ECD">
        <w:rPr>
          <w:rFonts w:ascii="Times New Roman" w:hAnsi="Times New Roman"/>
          <w:sz w:val="24"/>
          <w:szCs w:val="24"/>
        </w:rPr>
        <w:t xml:space="preserve"> tells me it will not be such a chore as a different option </w:t>
      </w:r>
      <w:r w:rsidR="00CB30CF" w:rsidRPr="000F1ECD">
        <w:rPr>
          <w:rFonts w:ascii="Times New Roman" w:hAnsi="Times New Roman"/>
          <w:sz w:val="24"/>
          <w:szCs w:val="24"/>
        </w:rPr>
        <w:lastRenderedPageBreak/>
        <w:t>I could have</w:t>
      </w:r>
      <w:r w:rsidR="007826BA">
        <w:rPr>
          <w:rFonts w:ascii="Times New Roman" w:hAnsi="Times New Roman"/>
          <w:sz w:val="24"/>
          <w:szCs w:val="24"/>
        </w:rPr>
        <w:t xml:space="preserve"> </w:t>
      </w:r>
      <w:r w:rsidR="00CB30CF" w:rsidRPr="000F1ECD">
        <w:rPr>
          <w:rFonts w:ascii="Times New Roman" w:hAnsi="Times New Roman"/>
          <w:sz w:val="24"/>
          <w:szCs w:val="24"/>
        </w:rPr>
        <w:t>chosen</w:t>
      </w:r>
      <w:r w:rsidR="00D75F87">
        <w:rPr>
          <w:rFonts w:ascii="Times New Roman" w:hAnsi="Times New Roman"/>
          <w:sz w:val="24"/>
          <w:szCs w:val="24"/>
        </w:rPr>
        <w:t xml:space="preserve">, e.g. </w:t>
      </w:r>
      <w:r w:rsidR="0082744A">
        <w:rPr>
          <w:rFonts w:ascii="Times New Roman" w:hAnsi="Times New Roman"/>
          <w:sz w:val="24"/>
          <w:szCs w:val="24"/>
        </w:rPr>
        <w:t xml:space="preserve">a </w:t>
      </w:r>
      <w:r w:rsidR="001A519B">
        <w:rPr>
          <w:rFonts w:ascii="Times New Roman" w:hAnsi="Times New Roman"/>
          <w:sz w:val="24"/>
          <w:szCs w:val="24"/>
        </w:rPr>
        <w:t>marketing software</w:t>
      </w:r>
      <w:r w:rsidR="00555C54">
        <w:rPr>
          <w:rFonts w:ascii="Times New Roman" w:hAnsi="Times New Roman"/>
          <w:sz w:val="24"/>
          <w:szCs w:val="24"/>
        </w:rPr>
        <w:t xml:space="preserve"> </w:t>
      </w:r>
      <w:r w:rsidR="008B45BE">
        <w:rPr>
          <w:rFonts w:ascii="Times New Roman" w:hAnsi="Times New Roman"/>
          <w:sz w:val="24"/>
          <w:szCs w:val="24"/>
        </w:rPr>
        <w:t>(</w:t>
      </w:r>
      <w:hyperlink r:id="rId17" w:history="1">
        <w:r w:rsidR="008B45BE" w:rsidRPr="008B45BE">
          <w:rPr>
            <w:rStyle w:val="Hyperlink"/>
            <w:rFonts w:ascii="Times New Roman" w:hAnsi="Times New Roman"/>
            <w:sz w:val="24"/>
            <w:szCs w:val="24"/>
          </w:rPr>
          <w:t>Salesflare</w:t>
        </w:r>
      </w:hyperlink>
      <w:r w:rsidR="008B45BE">
        <w:rPr>
          <w:rFonts w:ascii="Times New Roman" w:hAnsi="Times New Roman"/>
          <w:sz w:val="24"/>
          <w:szCs w:val="24"/>
        </w:rPr>
        <w:t>)</w:t>
      </w:r>
      <w:r w:rsidR="00CB24F9">
        <w:rPr>
          <w:rFonts w:ascii="Times New Roman" w:hAnsi="Times New Roman"/>
          <w:sz w:val="24"/>
          <w:szCs w:val="24"/>
        </w:rPr>
        <w:t>.</w:t>
      </w:r>
      <w:r w:rsidR="00CB30CF" w:rsidRPr="000F1ECD">
        <w:rPr>
          <w:rFonts w:ascii="Times New Roman" w:hAnsi="Times New Roman"/>
          <w:sz w:val="24"/>
          <w:szCs w:val="24"/>
        </w:rPr>
        <w:t xml:space="preserve"> </w:t>
      </w:r>
      <w:r w:rsidR="003D32D1">
        <w:rPr>
          <w:rFonts w:ascii="Times New Roman" w:hAnsi="Times New Roman"/>
          <w:sz w:val="24"/>
          <w:szCs w:val="24"/>
        </w:rPr>
        <w:t xml:space="preserve">Sketchbook </w:t>
      </w:r>
      <w:r w:rsidR="00CB30CF" w:rsidRPr="000F1ECD">
        <w:rPr>
          <w:rFonts w:ascii="Times New Roman" w:hAnsi="Times New Roman"/>
          <w:sz w:val="24"/>
          <w:szCs w:val="24"/>
        </w:rPr>
        <w:t>relates to my personal art style that I can potentially</w:t>
      </w:r>
      <w:r w:rsidR="004E3F55">
        <w:rPr>
          <w:rFonts w:ascii="Times New Roman" w:hAnsi="Times New Roman"/>
          <w:sz w:val="24"/>
          <w:szCs w:val="24"/>
        </w:rPr>
        <w:t xml:space="preserve"> learn how to </w:t>
      </w:r>
      <w:r w:rsidR="00CB30CF" w:rsidRPr="000F1ECD">
        <w:rPr>
          <w:rFonts w:ascii="Times New Roman" w:hAnsi="Times New Roman"/>
          <w:sz w:val="24"/>
          <w:szCs w:val="24"/>
        </w:rPr>
        <w:t>market</w:t>
      </w:r>
      <w:r w:rsidR="004E3F55">
        <w:rPr>
          <w:rFonts w:ascii="Times New Roman" w:hAnsi="Times New Roman"/>
          <w:sz w:val="24"/>
          <w:szCs w:val="24"/>
        </w:rPr>
        <w:t xml:space="preserve"> later </w:t>
      </w:r>
      <w:r w:rsidR="00852AE5">
        <w:rPr>
          <w:rFonts w:ascii="Times New Roman" w:hAnsi="Times New Roman"/>
          <w:sz w:val="24"/>
          <w:szCs w:val="24"/>
        </w:rPr>
        <w:t>when I have the experience</w:t>
      </w:r>
      <w:r w:rsidR="00CB24F9">
        <w:rPr>
          <w:rFonts w:ascii="Times New Roman" w:hAnsi="Times New Roman"/>
          <w:sz w:val="24"/>
          <w:szCs w:val="24"/>
        </w:rPr>
        <w:t xml:space="preserve">. </w:t>
      </w:r>
      <w:r w:rsidR="00CB30CF" w:rsidRPr="000F1ECD">
        <w:rPr>
          <w:rFonts w:ascii="Times New Roman" w:hAnsi="Times New Roman"/>
          <w:sz w:val="24"/>
          <w:szCs w:val="24"/>
        </w:rPr>
        <w:t xml:space="preserve">I think it </w:t>
      </w:r>
      <w:r w:rsidR="00AC6AEA" w:rsidRPr="00052EA2">
        <w:rPr>
          <w:rFonts w:ascii="Times New Roman" w:hAnsi="Times New Roman"/>
          <w:noProof/>
          <w:sz w:val="24"/>
          <w:szCs w:val="24"/>
          <w:highlight w:val="yellow"/>
        </w:rPr>
        <w:drawing>
          <wp:anchor distT="0" distB="0" distL="114300" distR="114300" simplePos="0" relativeHeight="251658241" behindDoc="0" locked="0" layoutInCell="1" allowOverlap="1" wp14:anchorId="183EA5E8" wp14:editId="366F7067">
            <wp:simplePos x="0" y="0"/>
            <wp:positionH relativeFrom="margin">
              <wp:align>left</wp:align>
            </wp:positionH>
            <wp:positionV relativeFrom="paragraph">
              <wp:posOffset>533400</wp:posOffset>
            </wp:positionV>
            <wp:extent cx="1390650" cy="1390650"/>
            <wp:effectExtent l="0" t="0" r="0" b="0"/>
            <wp:wrapSquare wrapText="bothSides"/>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r w:rsidR="00CB30CF" w:rsidRPr="000F1ECD">
        <w:rPr>
          <w:rFonts w:ascii="Times New Roman" w:hAnsi="Times New Roman"/>
          <w:sz w:val="24"/>
          <w:szCs w:val="24"/>
        </w:rPr>
        <w:t xml:space="preserve">is a good justification to want to learn more about myself and </w:t>
      </w:r>
      <w:r w:rsidR="00D62835">
        <w:rPr>
          <w:rFonts w:ascii="Times New Roman" w:hAnsi="Times New Roman"/>
          <w:sz w:val="24"/>
          <w:szCs w:val="24"/>
        </w:rPr>
        <w:t>enhance</w:t>
      </w:r>
      <w:r w:rsidR="00CB30CF" w:rsidRPr="000F1ECD">
        <w:rPr>
          <w:rFonts w:ascii="Times New Roman" w:hAnsi="Times New Roman"/>
          <w:sz w:val="24"/>
          <w:szCs w:val="24"/>
        </w:rPr>
        <w:t xml:space="preserve"> my interpretation and knowledge of what a good digital art piece </w:t>
      </w:r>
      <w:r w:rsidR="00693D0C">
        <w:rPr>
          <w:rFonts w:ascii="Times New Roman" w:hAnsi="Times New Roman"/>
          <w:sz w:val="24"/>
          <w:szCs w:val="24"/>
        </w:rPr>
        <w:t xml:space="preserve">is </w:t>
      </w:r>
      <w:r w:rsidR="00CB30CF" w:rsidRPr="000F1ECD">
        <w:rPr>
          <w:rFonts w:ascii="Times New Roman" w:hAnsi="Times New Roman"/>
          <w:sz w:val="24"/>
          <w:szCs w:val="24"/>
        </w:rPr>
        <w:t>from my own personal preference of stylistic choice</w:t>
      </w:r>
      <w:r w:rsidR="00693D0C">
        <w:rPr>
          <w:rFonts w:ascii="Times New Roman" w:hAnsi="Times New Roman"/>
          <w:sz w:val="24"/>
          <w:szCs w:val="24"/>
        </w:rPr>
        <w:t xml:space="preserve">, </w:t>
      </w:r>
      <w:r w:rsidR="00AB49D8">
        <w:rPr>
          <w:rFonts w:ascii="Times New Roman" w:hAnsi="Times New Roman"/>
          <w:sz w:val="24"/>
          <w:szCs w:val="24"/>
        </w:rPr>
        <w:t>before learning such</w:t>
      </w:r>
      <w:r w:rsidR="00555C54">
        <w:rPr>
          <w:rFonts w:ascii="Times New Roman" w:hAnsi="Times New Roman"/>
          <w:sz w:val="24"/>
          <w:szCs w:val="24"/>
        </w:rPr>
        <w:t xml:space="preserve"> a</w:t>
      </w:r>
      <w:r w:rsidR="00AB49D8">
        <w:rPr>
          <w:rFonts w:ascii="Times New Roman" w:hAnsi="Times New Roman"/>
          <w:sz w:val="24"/>
          <w:szCs w:val="24"/>
        </w:rPr>
        <w:t xml:space="preserve"> topic</w:t>
      </w:r>
      <w:r w:rsidR="00CB30CF" w:rsidRPr="000F1ECD">
        <w:rPr>
          <w:rFonts w:ascii="Times New Roman" w:hAnsi="Times New Roman"/>
          <w:sz w:val="24"/>
          <w:szCs w:val="24"/>
        </w:rPr>
        <w:t>. For this software I will undertake a creative art piece that shows what I have learned over the course of five weeks</w:t>
      </w:r>
      <w:r w:rsidR="008712C5">
        <w:rPr>
          <w:rFonts w:ascii="Times New Roman" w:hAnsi="Times New Roman"/>
          <w:sz w:val="24"/>
          <w:szCs w:val="24"/>
        </w:rPr>
        <w:t xml:space="preserve"> </w:t>
      </w:r>
      <w:r w:rsidR="007D2E85">
        <w:rPr>
          <w:rFonts w:ascii="Times New Roman" w:hAnsi="Times New Roman"/>
          <w:sz w:val="24"/>
          <w:szCs w:val="24"/>
        </w:rPr>
        <w:t xml:space="preserve">undertaking </w:t>
      </w:r>
      <w:r w:rsidR="00CB30CF" w:rsidRPr="000F1ECD">
        <w:rPr>
          <w:rFonts w:ascii="Times New Roman" w:hAnsi="Times New Roman"/>
          <w:sz w:val="24"/>
          <w:szCs w:val="24"/>
        </w:rPr>
        <w:t>th</w:t>
      </w:r>
      <w:r w:rsidR="008712C5">
        <w:rPr>
          <w:rFonts w:ascii="Times New Roman" w:hAnsi="Times New Roman"/>
          <w:sz w:val="24"/>
          <w:szCs w:val="24"/>
        </w:rPr>
        <w:t xml:space="preserve">is </w:t>
      </w:r>
      <w:r w:rsidR="00CB30CF" w:rsidRPr="000F1ECD">
        <w:rPr>
          <w:rFonts w:ascii="Times New Roman" w:hAnsi="Times New Roman"/>
          <w:sz w:val="24"/>
          <w:szCs w:val="24"/>
        </w:rPr>
        <w:t>new program.</w:t>
      </w:r>
    </w:p>
    <w:p w14:paraId="6DA0ED35" w14:textId="77777777" w:rsidR="00CB30CF" w:rsidRDefault="00CB30CF" w:rsidP="00CB30CF">
      <w:pPr>
        <w:rPr>
          <w:rFonts w:ascii="Times New Roman" w:hAnsi="Times New Roman"/>
          <w:sz w:val="24"/>
          <w:szCs w:val="24"/>
        </w:rPr>
      </w:pPr>
      <w:r>
        <w:rPr>
          <w:rFonts w:ascii="Times New Roman" w:hAnsi="Times New Roman"/>
          <w:sz w:val="24"/>
          <w:szCs w:val="24"/>
        </w:rPr>
        <w:br w:type="page"/>
      </w:r>
    </w:p>
    <w:p w14:paraId="51B8FA59" w14:textId="77777777" w:rsidR="00CB30CF" w:rsidRDefault="00CB30CF">
      <w:pPr>
        <w:sectPr w:rsidR="00CB30CF" w:rsidSect="00511B41">
          <w:headerReference w:type="default" r:id="rId19"/>
          <w:footerReference w:type="even" r:id="rId20"/>
          <w:footerReference w:type="default" r:id="rId21"/>
          <w:pgSz w:w="11906" w:h="16838"/>
          <w:pgMar w:top="1440" w:right="1440" w:bottom="1440" w:left="1440" w:header="709" w:footer="709" w:gutter="0"/>
          <w:pgBorders w:offsetFrom="page">
            <w:top w:val="double" w:sz="4" w:space="24" w:color="4472C4" w:themeColor="accent1"/>
            <w:left w:val="double" w:sz="4" w:space="24" w:color="4472C4" w:themeColor="accent1"/>
            <w:bottom w:val="double" w:sz="4" w:space="24" w:color="4472C4" w:themeColor="accent1"/>
            <w:right w:val="double" w:sz="4" w:space="24" w:color="4472C4" w:themeColor="accent1"/>
          </w:pgBorders>
          <w:pgNumType w:start="0"/>
          <w:cols w:space="708"/>
          <w:titlePg/>
          <w:docGrid w:linePitch="360"/>
        </w:sectPr>
      </w:pPr>
    </w:p>
    <w:p w14:paraId="4068F7FB" w14:textId="77777777" w:rsidR="00CB30CF" w:rsidRPr="00D14B02" w:rsidRDefault="00CB30CF" w:rsidP="00A3047B">
      <w:pPr>
        <w:pStyle w:val="Heading1"/>
        <w:jc w:val="center"/>
        <w:rPr>
          <w:sz w:val="24"/>
          <w:szCs w:val="24"/>
        </w:rPr>
      </w:pPr>
      <w:r w:rsidRPr="00D14B02">
        <w:rPr>
          <w:sz w:val="24"/>
          <w:szCs w:val="24"/>
        </w:rPr>
        <w:lastRenderedPageBreak/>
        <w:t>Learning Timetable</w:t>
      </w:r>
    </w:p>
    <w:tbl>
      <w:tblPr>
        <w:tblStyle w:val="TableGrid"/>
        <w:tblpPr w:leftFromText="180" w:rightFromText="180" w:vertAnchor="text" w:horzAnchor="margin" w:tblpXSpec="center" w:tblpY="370"/>
        <w:tblW w:w="15871" w:type="dxa"/>
        <w:tblLook w:val="04A0" w:firstRow="1" w:lastRow="0" w:firstColumn="1" w:lastColumn="0" w:noHBand="0" w:noVBand="1"/>
      </w:tblPr>
      <w:tblGrid>
        <w:gridCol w:w="3959"/>
        <w:gridCol w:w="3989"/>
        <w:gridCol w:w="4003"/>
        <w:gridCol w:w="3920"/>
      </w:tblGrid>
      <w:tr w:rsidR="00906C89" w14:paraId="4BBFBC76" w14:textId="77777777" w:rsidTr="00F45A23">
        <w:trPr>
          <w:trHeight w:val="598"/>
        </w:trPr>
        <w:tc>
          <w:tcPr>
            <w:tcW w:w="3959" w:type="dxa"/>
          </w:tcPr>
          <w:p w14:paraId="15FE353F" w14:textId="77777777" w:rsidR="00906C89" w:rsidRPr="00906C89" w:rsidRDefault="00906C89" w:rsidP="00906C89">
            <w:pPr>
              <w:spacing w:line="360" w:lineRule="auto"/>
              <w:rPr>
                <w:rFonts w:ascii="Times New Roman" w:hAnsi="Times New Roman"/>
              </w:rPr>
            </w:pPr>
            <w:r w:rsidRPr="00906C89">
              <w:rPr>
                <w:rFonts w:ascii="Times New Roman" w:hAnsi="Times New Roman"/>
              </w:rPr>
              <w:t>WEEKS</w:t>
            </w:r>
            <w:r w:rsidR="00956C06">
              <w:rPr>
                <w:rFonts w:ascii="Times New Roman" w:hAnsi="Times New Roman"/>
              </w:rPr>
              <w:t>:</w:t>
            </w:r>
          </w:p>
        </w:tc>
        <w:tc>
          <w:tcPr>
            <w:tcW w:w="3989" w:type="dxa"/>
          </w:tcPr>
          <w:p w14:paraId="544D7C4A" w14:textId="77777777" w:rsidR="00906C89" w:rsidRPr="00906C89" w:rsidRDefault="00906C89" w:rsidP="00906C89">
            <w:pPr>
              <w:spacing w:line="360" w:lineRule="auto"/>
              <w:rPr>
                <w:rFonts w:ascii="Times New Roman" w:hAnsi="Times New Roman"/>
              </w:rPr>
            </w:pPr>
            <w:r w:rsidRPr="00906C89">
              <w:rPr>
                <w:rFonts w:ascii="Times New Roman" w:hAnsi="Times New Roman"/>
              </w:rPr>
              <w:t>SOFTWARE</w:t>
            </w:r>
          </w:p>
        </w:tc>
        <w:tc>
          <w:tcPr>
            <w:tcW w:w="4003" w:type="dxa"/>
          </w:tcPr>
          <w:p w14:paraId="3BA60AE2" w14:textId="77777777" w:rsidR="00906C89" w:rsidRPr="00906C89" w:rsidRDefault="00906C89" w:rsidP="00906C89">
            <w:pPr>
              <w:spacing w:line="360" w:lineRule="auto"/>
              <w:rPr>
                <w:rFonts w:ascii="Times New Roman" w:hAnsi="Times New Roman"/>
              </w:rPr>
            </w:pPr>
            <w:r w:rsidRPr="00906C89">
              <w:rPr>
                <w:rFonts w:ascii="Times New Roman" w:hAnsi="Times New Roman"/>
              </w:rPr>
              <w:t>IND</w:t>
            </w:r>
            <w:r w:rsidR="00D45853">
              <w:rPr>
                <w:rFonts w:ascii="Times New Roman" w:hAnsi="Times New Roman"/>
              </w:rPr>
              <w:t>E</w:t>
            </w:r>
            <w:r w:rsidRPr="00906C89">
              <w:rPr>
                <w:rFonts w:ascii="Times New Roman" w:hAnsi="Times New Roman"/>
              </w:rPr>
              <w:t xml:space="preserve">PENDANT LEARNING </w:t>
            </w:r>
          </w:p>
        </w:tc>
        <w:tc>
          <w:tcPr>
            <w:tcW w:w="3920" w:type="dxa"/>
          </w:tcPr>
          <w:p w14:paraId="6BFC5E6F" w14:textId="77777777" w:rsidR="00906C89" w:rsidRPr="00906C89" w:rsidRDefault="00906C89" w:rsidP="00906C89">
            <w:pPr>
              <w:spacing w:line="360" w:lineRule="auto"/>
              <w:rPr>
                <w:rFonts w:ascii="Times New Roman" w:hAnsi="Times New Roman"/>
              </w:rPr>
            </w:pPr>
            <w:r w:rsidRPr="00906C89">
              <w:rPr>
                <w:rFonts w:ascii="Times New Roman" w:hAnsi="Times New Roman"/>
              </w:rPr>
              <w:t>TIME ALLOCATED</w:t>
            </w:r>
          </w:p>
        </w:tc>
      </w:tr>
      <w:tr w:rsidR="00906C89" w14:paraId="4F5DFA73" w14:textId="77777777" w:rsidTr="00F45A23">
        <w:trPr>
          <w:trHeight w:val="1857"/>
        </w:trPr>
        <w:tc>
          <w:tcPr>
            <w:tcW w:w="3959" w:type="dxa"/>
          </w:tcPr>
          <w:p w14:paraId="15ADE9B0" w14:textId="77777777" w:rsidR="00906C89" w:rsidRPr="00956C06" w:rsidRDefault="00906C89" w:rsidP="00906C89">
            <w:pPr>
              <w:spacing w:line="360" w:lineRule="auto"/>
              <w:rPr>
                <w:rFonts w:ascii="Times New Roman" w:hAnsi="Times New Roman"/>
              </w:rPr>
            </w:pPr>
            <w:r w:rsidRPr="00956C06">
              <w:rPr>
                <w:rFonts w:ascii="Times New Roman" w:hAnsi="Times New Roman"/>
              </w:rPr>
              <w:t>WEEK ONE</w:t>
            </w:r>
          </w:p>
        </w:tc>
        <w:tc>
          <w:tcPr>
            <w:tcW w:w="3989" w:type="dxa"/>
          </w:tcPr>
          <w:p w14:paraId="4BEAD137" w14:textId="77777777" w:rsidR="00906C89" w:rsidRPr="00906C89" w:rsidRDefault="00906C89" w:rsidP="00906C89">
            <w:pPr>
              <w:spacing w:line="360" w:lineRule="auto"/>
              <w:rPr>
                <w:rFonts w:ascii="Times New Roman" w:hAnsi="Times New Roman"/>
              </w:rPr>
            </w:pPr>
            <w:r w:rsidRPr="00906C89">
              <w:rPr>
                <w:rFonts w:ascii="Times New Roman" w:hAnsi="Times New Roman"/>
              </w:rPr>
              <w:t>Adobe photoshop</w:t>
            </w:r>
          </w:p>
          <w:p w14:paraId="0A690160" w14:textId="77777777" w:rsidR="00906C89" w:rsidRPr="00906C89" w:rsidRDefault="00906C89" w:rsidP="00906C89">
            <w:pPr>
              <w:spacing w:line="360" w:lineRule="auto"/>
              <w:rPr>
                <w:rFonts w:ascii="Times New Roman" w:hAnsi="Times New Roman"/>
              </w:rPr>
            </w:pPr>
            <w:r w:rsidRPr="00906C89">
              <w:rPr>
                <w:rFonts w:ascii="Times New Roman" w:hAnsi="Times New Roman"/>
              </w:rPr>
              <w:t>Sketchbook</w:t>
            </w:r>
          </w:p>
        </w:tc>
        <w:tc>
          <w:tcPr>
            <w:tcW w:w="4003" w:type="dxa"/>
          </w:tcPr>
          <w:p w14:paraId="796683E8" w14:textId="77777777" w:rsidR="008A71E7" w:rsidRDefault="00F6216D" w:rsidP="00430738">
            <w:pPr>
              <w:spacing w:line="360" w:lineRule="auto"/>
              <w:rPr>
                <w:rFonts w:ascii="Times New Roman" w:hAnsi="Times New Roman"/>
                <w:sz w:val="24"/>
                <w:szCs w:val="24"/>
              </w:rPr>
            </w:pPr>
            <w:hyperlink r:id="rId22" w:history="1">
              <w:r w:rsidR="00AA65C3" w:rsidRPr="00E47D3B">
                <w:rPr>
                  <w:rStyle w:val="Hyperlink"/>
                  <w:rFonts w:ascii="Times New Roman" w:hAnsi="Times New Roman"/>
                  <w:sz w:val="24"/>
                  <w:szCs w:val="24"/>
                </w:rPr>
                <w:t>Photo shop for beginners: crash course.</w:t>
              </w:r>
            </w:hyperlink>
            <w:r w:rsidR="00AA65C3">
              <w:rPr>
                <w:rFonts w:ascii="Times New Roman" w:hAnsi="Times New Roman"/>
                <w:sz w:val="24"/>
                <w:szCs w:val="24"/>
              </w:rPr>
              <w:t xml:space="preserve"> </w:t>
            </w:r>
            <w:hyperlink r:id="rId23" w:history="1">
              <w:r w:rsidR="008A71E7" w:rsidRPr="008A71E7">
                <w:rPr>
                  <w:rStyle w:val="Hyperlink"/>
                  <w:rFonts w:ascii="Times New Roman" w:hAnsi="Times New Roman"/>
                  <w:sz w:val="24"/>
                  <w:szCs w:val="24"/>
                </w:rPr>
                <w:t>Beginner’s guide to sketchbook</w:t>
              </w:r>
            </w:hyperlink>
            <w:hyperlink r:id="rId24" w:history="1">
              <w:r w:rsidR="00504218">
                <w:rPr>
                  <w:rFonts w:ascii="Times New Roman" w:hAnsi="Times New Roman"/>
                  <w:sz w:val="24"/>
                  <w:szCs w:val="24"/>
                </w:rPr>
                <w:t xml:space="preserve">. </w:t>
              </w:r>
              <w:r w:rsidR="00B83C6D" w:rsidRPr="00B83C6D">
                <w:rPr>
                  <w:rStyle w:val="Hyperlink"/>
                  <w:rFonts w:ascii="Times New Roman" w:hAnsi="Times New Roman"/>
                  <w:sz w:val="24"/>
                  <w:szCs w:val="24"/>
                </w:rPr>
                <w:t>How to use layers sketchbook</w:t>
              </w:r>
            </w:hyperlink>
            <w:r w:rsidR="00504218">
              <w:rPr>
                <w:rFonts w:ascii="Times New Roman" w:hAnsi="Times New Roman"/>
                <w:sz w:val="24"/>
                <w:szCs w:val="24"/>
              </w:rPr>
              <w:t xml:space="preserve">. </w:t>
            </w:r>
            <w:hyperlink r:id="rId25" w:history="1">
              <w:r w:rsidR="000B58F2" w:rsidRPr="000B58F2">
                <w:rPr>
                  <w:rStyle w:val="Hyperlink"/>
                  <w:rFonts w:ascii="Times New Roman" w:hAnsi="Times New Roman"/>
                  <w:sz w:val="24"/>
                  <w:szCs w:val="24"/>
                </w:rPr>
                <w:t>Tips and tricks for sketchbook</w:t>
              </w:r>
            </w:hyperlink>
            <w:r w:rsidR="00100C7D">
              <w:rPr>
                <w:rFonts w:ascii="Times New Roman" w:hAnsi="Times New Roman"/>
                <w:sz w:val="24"/>
                <w:szCs w:val="24"/>
              </w:rPr>
              <w:t xml:space="preserve">: </w:t>
            </w:r>
            <w:hyperlink r:id="rId26" w:history="1">
              <w:r w:rsidR="00894BEB" w:rsidRPr="00894BEB">
                <w:rPr>
                  <w:rStyle w:val="Hyperlink"/>
                  <w:rFonts w:ascii="Times New Roman" w:hAnsi="Times New Roman"/>
                  <w:sz w:val="24"/>
                  <w:szCs w:val="24"/>
                </w:rPr>
                <w:t>D</w:t>
              </w:r>
              <w:r w:rsidR="00100C7D" w:rsidRPr="00894BEB">
                <w:rPr>
                  <w:rStyle w:val="Hyperlink"/>
                  <w:rFonts w:ascii="Times New Roman" w:hAnsi="Times New Roman"/>
                  <w:sz w:val="24"/>
                  <w:szCs w:val="24"/>
                </w:rPr>
                <w:t>rawing with symmetry: sketchbook</w:t>
              </w:r>
            </w:hyperlink>
          </w:p>
        </w:tc>
        <w:tc>
          <w:tcPr>
            <w:tcW w:w="3920" w:type="dxa"/>
          </w:tcPr>
          <w:p w14:paraId="6CDF58C9" w14:textId="77777777" w:rsidR="002041A3" w:rsidRDefault="00401B52" w:rsidP="00906C89">
            <w:pPr>
              <w:spacing w:line="360" w:lineRule="auto"/>
              <w:rPr>
                <w:rFonts w:ascii="Times New Roman" w:hAnsi="Times New Roman"/>
                <w:sz w:val="24"/>
                <w:szCs w:val="24"/>
              </w:rPr>
            </w:pPr>
            <w:r w:rsidRPr="007B7364">
              <w:rPr>
                <w:rFonts w:ascii="Times New Roman" w:hAnsi="Times New Roman"/>
                <w:b/>
                <w:bCs/>
                <w:sz w:val="24"/>
                <w:szCs w:val="24"/>
              </w:rPr>
              <w:t xml:space="preserve">Adobe: </w:t>
            </w:r>
            <w:r>
              <w:rPr>
                <w:rFonts w:ascii="Times New Roman" w:hAnsi="Times New Roman"/>
                <w:sz w:val="24"/>
                <w:szCs w:val="24"/>
              </w:rPr>
              <w:t>3 hrs 7 mins</w:t>
            </w:r>
            <w:r w:rsidR="00C6155A">
              <w:rPr>
                <w:rFonts w:ascii="Times New Roman" w:hAnsi="Times New Roman"/>
                <w:sz w:val="24"/>
                <w:szCs w:val="24"/>
              </w:rPr>
              <w:t xml:space="preserve"> </w:t>
            </w:r>
            <w:r w:rsidR="00EC6F8A">
              <w:rPr>
                <w:rFonts w:ascii="Times New Roman" w:hAnsi="Times New Roman"/>
                <w:sz w:val="24"/>
                <w:szCs w:val="24"/>
              </w:rPr>
              <w:t xml:space="preserve">            </w:t>
            </w:r>
            <w:r w:rsidR="00E66AE6" w:rsidRPr="007B7364">
              <w:rPr>
                <w:rFonts w:ascii="Times New Roman" w:hAnsi="Times New Roman"/>
                <w:b/>
                <w:bCs/>
                <w:sz w:val="24"/>
                <w:szCs w:val="24"/>
              </w:rPr>
              <w:t xml:space="preserve">Sketchbook: </w:t>
            </w:r>
            <w:r w:rsidR="00E66AE6">
              <w:rPr>
                <w:rFonts w:ascii="Times New Roman" w:hAnsi="Times New Roman"/>
                <w:sz w:val="24"/>
                <w:szCs w:val="24"/>
              </w:rPr>
              <w:t>1 hr 8 mins</w:t>
            </w:r>
            <w:r w:rsidR="00EC6F8A">
              <w:rPr>
                <w:rFonts w:ascii="Times New Roman" w:hAnsi="Times New Roman"/>
                <w:sz w:val="24"/>
                <w:szCs w:val="24"/>
              </w:rPr>
              <w:t xml:space="preserve">.             </w:t>
            </w:r>
            <w:r w:rsidR="002041A3">
              <w:rPr>
                <w:rFonts w:ascii="Times New Roman" w:hAnsi="Times New Roman"/>
                <w:sz w:val="24"/>
                <w:szCs w:val="24"/>
              </w:rPr>
              <w:t>T</w:t>
            </w:r>
            <w:r w:rsidR="007B7364">
              <w:rPr>
                <w:rFonts w:ascii="Times New Roman" w:hAnsi="Times New Roman"/>
                <w:sz w:val="24"/>
                <w:szCs w:val="24"/>
              </w:rPr>
              <w:t>otal</w:t>
            </w:r>
            <w:r w:rsidR="002041A3">
              <w:rPr>
                <w:rFonts w:ascii="Times New Roman" w:hAnsi="Times New Roman"/>
                <w:sz w:val="24"/>
                <w:szCs w:val="24"/>
              </w:rPr>
              <w:t xml:space="preserve">: </w:t>
            </w:r>
            <w:r w:rsidR="00EC6F8A">
              <w:rPr>
                <w:rFonts w:ascii="Times New Roman" w:hAnsi="Times New Roman"/>
                <w:sz w:val="24"/>
                <w:szCs w:val="24"/>
              </w:rPr>
              <w:t>4 hrs 15 mins</w:t>
            </w:r>
          </w:p>
        </w:tc>
      </w:tr>
      <w:tr w:rsidR="00906C89" w14:paraId="06E409C5" w14:textId="77777777" w:rsidTr="00F45A23">
        <w:trPr>
          <w:trHeight w:val="1103"/>
        </w:trPr>
        <w:tc>
          <w:tcPr>
            <w:tcW w:w="3959" w:type="dxa"/>
          </w:tcPr>
          <w:p w14:paraId="635DE91D" w14:textId="77777777" w:rsidR="00906C89" w:rsidRPr="00956C06" w:rsidRDefault="00906C89" w:rsidP="00906C89">
            <w:pPr>
              <w:spacing w:line="360" w:lineRule="auto"/>
              <w:rPr>
                <w:rFonts w:ascii="Times New Roman" w:hAnsi="Times New Roman"/>
              </w:rPr>
            </w:pPr>
            <w:r w:rsidRPr="00956C06">
              <w:rPr>
                <w:rFonts w:ascii="Times New Roman" w:hAnsi="Times New Roman"/>
              </w:rPr>
              <w:t>WEEK TWO</w:t>
            </w:r>
          </w:p>
        </w:tc>
        <w:tc>
          <w:tcPr>
            <w:tcW w:w="3989" w:type="dxa"/>
          </w:tcPr>
          <w:p w14:paraId="24C4E77C" w14:textId="77777777" w:rsidR="00906C89" w:rsidRPr="00906C89" w:rsidRDefault="00906C89" w:rsidP="00906C89">
            <w:pPr>
              <w:spacing w:line="360" w:lineRule="auto"/>
              <w:rPr>
                <w:rFonts w:ascii="Times New Roman" w:hAnsi="Times New Roman"/>
              </w:rPr>
            </w:pPr>
            <w:r w:rsidRPr="00906C89">
              <w:rPr>
                <w:rFonts w:ascii="Times New Roman" w:hAnsi="Times New Roman"/>
              </w:rPr>
              <w:t>Adobe photoshop</w:t>
            </w:r>
          </w:p>
          <w:p w14:paraId="30F153BE" w14:textId="77777777" w:rsidR="00906C89" w:rsidRPr="00906C89" w:rsidRDefault="00906C89" w:rsidP="00906C89">
            <w:pPr>
              <w:spacing w:line="360" w:lineRule="auto"/>
              <w:rPr>
                <w:rFonts w:ascii="Times New Roman" w:hAnsi="Times New Roman"/>
              </w:rPr>
            </w:pPr>
            <w:r w:rsidRPr="00906C89">
              <w:rPr>
                <w:rFonts w:ascii="Times New Roman" w:hAnsi="Times New Roman"/>
              </w:rPr>
              <w:t>Sketchbook</w:t>
            </w:r>
          </w:p>
        </w:tc>
        <w:tc>
          <w:tcPr>
            <w:tcW w:w="4003" w:type="dxa"/>
          </w:tcPr>
          <w:p w14:paraId="352675BE" w14:textId="77777777" w:rsidR="00906C89" w:rsidRDefault="00F6216D" w:rsidP="00906C89">
            <w:pPr>
              <w:spacing w:line="360" w:lineRule="auto"/>
              <w:rPr>
                <w:rFonts w:ascii="Times New Roman" w:hAnsi="Times New Roman"/>
                <w:sz w:val="24"/>
                <w:szCs w:val="24"/>
              </w:rPr>
            </w:pPr>
            <w:hyperlink r:id="rId27" w:history="1">
              <w:r w:rsidR="00E24321" w:rsidRPr="00EB226C">
                <w:rPr>
                  <w:rStyle w:val="Hyperlink"/>
                  <w:rFonts w:ascii="Times New Roman" w:hAnsi="Times New Roman"/>
                  <w:sz w:val="24"/>
                  <w:szCs w:val="24"/>
                </w:rPr>
                <w:t>Learning time saving tips for photoshop</w:t>
              </w:r>
            </w:hyperlink>
            <w:r w:rsidR="00EB226C">
              <w:rPr>
                <w:rFonts w:ascii="Times New Roman" w:hAnsi="Times New Roman"/>
                <w:sz w:val="24"/>
                <w:szCs w:val="24"/>
              </w:rPr>
              <w:t xml:space="preserve"> </w:t>
            </w:r>
            <w:hyperlink r:id="rId28" w:history="1">
              <w:r w:rsidR="006C59B4" w:rsidRPr="006C59B4">
                <w:rPr>
                  <w:rStyle w:val="Hyperlink"/>
                  <w:rFonts w:ascii="Times New Roman" w:hAnsi="Times New Roman"/>
                  <w:sz w:val="24"/>
                  <w:szCs w:val="24"/>
                </w:rPr>
                <w:t>graphic design foundations of typography</w:t>
              </w:r>
            </w:hyperlink>
            <w:r w:rsidR="006C59B4">
              <w:rPr>
                <w:rFonts w:ascii="Times New Roman" w:hAnsi="Times New Roman"/>
                <w:sz w:val="24"/>
                <w:szCs w:val="24"/>
              </w:rPr>
              <w:t xml:space="preserve"> </w:t>
            </w:r>
          </w:p>
        </w:tc>
        <w:tc>
          <w:tcPr>
            <w:tcW w:w="3920" w:type="dxa"/>
          </w:tcPr>
          <w:p w14:paraId="1F7FCC12" w14:textId="77777777" w:rsidR="00785CDA" w:rsidRPr="00785CDA" w:rsidRDefault="000122AD" w:rsidP="00906C89">
            <w:pPr>
              <w:spacing w:line="360" w:lineRule="auto"/>
              <w:rPr>
                <w:rFonts w:ascii="Times New Roman" w:hAnsi="Times New Roman"/>
                <w:sz w:val="24"/>
                <w:szCs w:val="24"/>
              </w:rPr>
            </w:pPr>
            <w:r w:rsidRPr="007B7364">
              <w:rPr>
                <w:rFonts w:ascii="Times New Roman" w:hAnsi="Times New Roman"/>
                <w:b/>
                <w:bCs/>
                <w:sz w:val="24"/>
                <w:szCs w:val="24"/>
              </w:rPr>
              <w:t>Adobe:</w:t>
            </w:r>
            <w:r w:rsidR="00785CDA">
              <w:rPr>
                <w:rFonts w:ascii="Times New Roman" w:hAnsi="Times New Roman"/>
                <w:b/>
                <w:bCs/>
                <w:sz w:val="24"/>
                <w:szCs w:val="24"/>
              </w:rPr>
              <w:t xml:space="preserve"> </w:t>
            </w:r>
            <w:r w:rsidR="00785CDA">
              <w:rPr>
                <w:rFonts w:ascii="Times New Roman" w:hAnsi="Times New Roman"/>
                <w:sz w:val="24"/>
                <w:szCs w:val="24"/>
              </w:rPr>
              <w:t>5 hrs 36 mins</w:t>
            </w:r>
            <w:r w:rsidR="00785CDA" w:rsidRPr="007B7364">
              <w:rPr>
                <w:rFonts w:ascii="Times New Roman" w:hAnsi="Times New Roman"/>
                <w:b/>
                <w:bCs/>
                <w:sz w:val="24"/>
                <w:szCs w:val="24"/>
              </w:rPr>
              <w:t xml:space="preserve"> </w:t>
            </w:r>
            <w:r w:rsidR="00785CDA">
              <w:rPr>
                <w:rFonts w:ascii="Times New Roman" w:hAnsi="Times New Roman"/>
                <w:b/>
                <w:bCs/>
                <w:sz w:val="24"/>
                <w:szCs w:val="24"/>
              </w:rPr>
              <w:t xml:space="preserve">     Sketchbook: </w:t>
            </w:r>
            <w:r w:rsidR="00785CDA">
              <w:rPr>
                <w:rFonts w:ascii="Times New Roman" w:hAnsi="Times New Roman"/>
                <w:sz w:val="24"/>
                <w:szCs w:val="24"/>
              </w:rPr>
              <w:t>Nil</w:t>
            </w:r>
          </w:p>
          <w:p w14:paraId="04C4A469" w14:textId="77777777" w:rsidR="00906C89" w:rsidRDefault="000122AD" w:rsidP="00906C89">
            <w:pPr>
              <w:spacing w:line="360" w:lineRule="auto"/>
              <w:rPr>
                <w:rFonts w:ascii="Times New Roman" w:hAnsi="Times New Roman"/>
                <w:sz w:val="24"/>
                <w:szCs w:val="24"/>
              </w:rPr>
            </w:pPr>
            <w:r w:rsidRPr="007B7364">
              <w:rPr>
                <w:rFonts w:ascii="Times New Roman" w:hAnsi="Times New Roman"/>
                <w:b/>
                <w:bCs/>
                <w:sz w:val="24"/>
                <w:szCs w:val="24"/>
              </w:rPr>
              <w:t xml:space="preserve"> </w:t>
            </w:r>
            <w:r w:rsidR="007B7364">
              <w:rPr>
                <w:rFonts w:ascii="Times New Roman" w:hAnsi="Times New Roman"/>
                <w:sz w:val="24"/>
                <w:szCs w:val="24"/>
              </w:rPr>
              <w:t>Total</w:t>
            </w:r>
            <w:r w:rsidR="00EC6F8A">
              <w:rPr>
                <w:rFonts w:ascii="Times New Roman" w:hAnsi="Times New Roman"/>
                <w:sz w:val="24"/>
                <w:szCs w:val="24"/>
              </w:rPr>
              <w:t>: 5 hrs 36 mins</w:t>
            </w:r>
          </w:p>
        </w:tc>
      </w:tr>
      <w:tr w:rsidR="00906C89" w14:paraId="20956FA5" w14:textId="77777777" w:rsidTr="00F45A23">
        <w:trPr>
          <w:trHeight w:val="1117"/>
        </w:trPr>
        <w:tc>
          <w:tcPr>
            <w:tcW w:w="3959" w:type="dxa"/>
          </w:tcPr>
          <w:p w14:paraId="755771D3" w14:textId="77777777" w:rsidR="00906C89" w:rsidRPr="00956C06" w:rsidRDefault="00906C89" w:rsidP="00906C89">
            <w:pPr>
              <w:spacing w:line="360" w:lineRule="auto"/>
              <w:rPr>
                <w:rFonts w:ascii="Times New Roman" w:hAnsi="Times New Roman"/>
              </w:rPr>
            </w:pPr>
            <w:r w:rsidRPr="00956C06">
              <w:rPr>
                <w:rFonts w:ascii="Times New Roman" w:hAnsi="Times New Roman"/>
              </w:rPr>
              <w:t>WEEK THREE</w:t>
            </w:r>
          </w:p>
        </w:tc>
        <w:tc>
          <w:tcPr>
            <w:tcW w:w="3989" w:type="dxa"/>
          </w:tcPr>
          <w:p w14:paraId="36B6B2C0" w14:textId="77777777" w:rsidR="00906C89" w:rsidRPr="00906C89" w:rsidRDefault="00906C89" w:rsidP="00906C89">
            <w:pPr>
              <w:spacing w:line="360" w:lineRule="auto"/>
              <w:rPr>
                <w:rFonts w:ascii="Times New Roman" w:hAnsi="Times New Roman"/>
              </w:rPr>
            </w:pPr>
            <w:r w:rsidRPr="00906C89">
              <w:rPr>
                <w:rFonts w:ascii="Times New Roman" w:hAnsi="Times New Roman"/>
              </w:rPr>
              <w:t>Adobe Photoshop</w:t>
            </w:r>
          </w:p>
          <w:p w14:paraId="19F43669" w14:textId="77777777" w:rsidR="00906C89" w:rsidRDefault="00906C89" w:rsidP="00906C89">
            <w:pPr>
              <w:spacing w:line="360" w:lineRule="auto"/>
              <w:rPr>
                <w:rFonts w:ascii="Times New Roman" w:hAnsi="Times New Roman"/>
                <w:sz w:val="24"/>
                <w:szCs w:val="24"/>
              </w:rPr>
            </w:pPr>
            <w:r w:rsidRPr="00906C89">
              <w:rPr>
                <w:rFonts w:ascii="Times New Roman" w:hAnsi="Times New Roman"/>
              </w:rPr>
              <w:t>Sketchbook</w:t>
            </w:r>
          </w:p>
        </w:tc>
        <w:tc>
          <w:tcPr>
            <w:tcW w:w="4003" w:type="dxa"/>
          </w:tcPr>
          <w:p w14:paraId="48D818A2" w14:textId="77777777" w:rsidR="0043469B" w:rsidRDefault="00F6216D" w:rsidP="00906C89">
            <w:pPr>
              <w:spacing w:line="360" w:lineRule="auto"/>
              <w:rPr>
                <w:rFonts w:ascii="Times New Roman" w:hAnsi="Times New Roman"/>
                <w:sz w:val="24"/>
                <w:szCs w:val="24"/>
              </w:rPr>
            </w:pPr>
            <w:hyperlink r:id="rId29" w:history="1">
              <w:r w:rsidR="00F91E8A" w:rsidRPr="0093725F">
                <w:rPr>
                  <w:rStyle w:val="Hyperlink"/>
                  <w:rFonts w:ascii="Times New Roman" w:hAnsi="Times New Roman"/>
                  <w:sz w:val="24"/>
                  <w:szCs w:val="24"/>
                </w:rPr>
                <w:t>Graphic design introduction</w:t>
              </w:r>
            </w:hyperlink>
            <w:r w:rsidR="00173F63">
              <w:rPr>
                <w:rFonts w:ascii="Times New Roman" w:hAnsi="Times New Roman"/>
                <w:sz w:val="24"/>
                <w:szCs w:val="24"/>
              </w:rPr>
              <w:t>.</w:t>
            </w:r>
            <w:r w:rsidR="0043469B">
              <w:rPr>
                <w:rFonts w:ascii="Times New Roman" w:hAnsi="Times New Roman"/>
                <w:sz w:val="24"/>
                <w:szCs w:val="24"/>
              </w:rPr>
              <w:t xml:space="preserve"> </w:t>
            </w:r>
            <w:hyperlink r:id="rId30" w:history="1">
              <w:r w:rsidR="0043469B" w:rsidRPr="00173F63">
                <w:rPr>
                  <w:rStyle w:val="Hyperlink"/>
                  <w:rFonts w:ascii="Times New Roman" w:hAnsi="Times New Roman"/>
                  <w:sz w:val="24"/>
                  <w:szCs w:val="24"/>
                </w:rPr>
                <w:t>How to use pens and brushes</w:t>
              </w:r>
              <w:r w:rsidR="00173F63" w:rsidRPr="00173F63">
                <w:rPr>
                  <w:rStyle w:val="Hyperlink"/>
                  <w:rFonts w:ascii="Times New Roman" w:hAnsi="Times New Roman"/>
                  <w:sz w:val="24"/>
                  <w:szCs w:val="24"/>
                </w:rPr>
                <w:t xml:space="preserve"> for sketchbook</w:t>
              </w:r>
            </w:hyperlink>
            <w:r w:rsidR="00391658">
              <w:rPr>
                <w:rFonts w:ascii="Times New Roman" w:hAnsi="Times New Roman"/>
                <w:sz w:val="24"/>
                <w:szCs w:val="24"/>
              </w:rPr>
              <w:t xml:space="preserve">. </w:t>
            </w:r>
            <w:hyperlink r:id="rId31" w:history="1">
              <w:r w:rsidR="00F2409A" w:rsidRPr="00F2409A">
                <w:rPr>
                  <w:rStyle w:val="Hyperlink"/>
                  <w:rFonts w:ascii="Times New Roman" w:hAnsi="Times New Roman"/>
                  <w:sz w:val="24"/>
                  <w:szCs w:val="24"/>
                </w:rPr>
                <w:t>Sketchbook beginner tutorial</w:t>
              </w:r>
            </w:hyperlink>
          </w:p>
        </w:tc>
        <w:tc>
          <w:tcPr>
            <w:tcW w:w="3920" w:type="dxa"/>
          </w:tcPr>
          <w:p w14:paraId="2535EB6D" w14:textId="77777777" w:rsidR="00535003" w:rsidRPr="007B7364" w:rsidRDefault="0093725F" w:rsidP="00906C89">
            <w:pPr>
              <w:spacing w:line="360" w:lineRule="auto"/>
              <w:rPr>
                <w:rFonts w:ascii="Times New Roman" w:hAnsi="Times New Roman"/>
                <w:sz w:val="24"/>
                <w:szCs w:val="24"/>
              </w:rPr>
            </w:pPr>
            <w:r w:rsidRPr="007B7364">
              <w:rPr>
                <w:rFonts w:ascii="Times New Roman" w:hAnsi="Times New Roman"/>
                <w:b/>
                <w:bCs/>
                <w:sz w:val="24"/>
                <w:szCs w:val="24"/>
              </w:rPr>
              <w:t>Adobe:</w:t>
            </w:r>
            <w:r>
              <w:rPr>
                <w:rFonts w:ascii="Times New Roman" w:hAnsi="Times New Roman"/>
                <w:sz w:val="24"/>
                <w:szCs w:val="24"/>
              </w:rPr>
              <w:t xml:space="preserve"> 4 hrs 12 mins</w:t>
            </w:r>
            <w:r w:rsidR="007B7364">
              <w:rPr>
                <w:rFonts w:ascii="Times New Roman" w:hAnsi="Times New Roman"/>
                <w:sz w:val="24"/>
                <w:szCs w:val="24"/>
              </w:rPr>
              <w:t xml:space="preserve">.         </w:t>
            </w:r>
            <w:r w:rsidR="007B7364" w:rsidRPr="007B7364">
              <w:rPr>
                <w:rFonts w:ascii="Times New Roman" w:hAnsi="Times New Roman"/>
                <w:b/>
                <w:bCs/>
                <w:sz w:val="24"/>
                <w:szCs w:val="24"/>
              </w:rPr>
              <w:t>Sketchbook:</w:t>
            </w:r>
            <w:r w:rsidR="007B7364">
              <w:rPr>
                <w:rFonts w:ascii="Times New Roman" w:hAnsi="Times New Roman"/>
                <w:sz w:val="24"/>
                <w:szCs w:val="24"/>
              </w:rPr>
              <w:t xml:space="preserve"> 0 hrs 42 mins           Total: </w:t>
            </w:r>
            <w:r w:rsidR="00AE419C">
              <w:rPr>
                <w:rFonts w:ascii="Times New Roman" w:hAnsi="Times New Roman"/>
                <w:sz w:val="24"/>
                <w:szCs w:val="24"/>
              </w:rPr>
              <w:t xml:space="preserve"> 4 hrs 56 mins</w:t>
            </w:r>
          </w:p>
        </w:tc>
      </w:tr>
      <w:tr w:rsidR="00906C89" w14:paraId="52FECD32" w14:textId="77777777" w:rsidTr="00F45A23">
        <w:trPr>
          <w:trHeight w:val="1103"/>
        </w:trPr>
        <w:tc>
          <w:tcPr>
            <w:tcW w:w="3959" w:type="dxa"/>
          </w:tcPr>
          <w:p w14:paraId="1FE8C584" w14:textId="77777777" w:rsidR="00906C89" w:rsidRPr="00956C06" w:rsidRDefault="00906C89" w:rsidP="00906C89">
            <w:pPr>
              <w:spacing w:line="360" w:lineRule="auto"/>
              <w:rPr>
                <w:rFonts w:ascii="Times New Roman" w:hAnsi="Times New Roman"/>
              </w:rPr>
            </w:pPr>
            <w:r w:rsidRPr="00956C06">
              <w:rPr>
                <w:rFonts w:ascii="Times New Roman" w:hAnsi="Times New Roman"/>
              </w:rPr>
              <w:t>WEEK FOUR</w:t>
            </w:r>
          </w:p>
        </w:tc>
        <w:tc>
          <w:tcPr>
            <w:tcW w:w="3989" w:type="dxa"/>
          </w:tcPr>
          <w:p w14:paraId="3FEE11C0" w14:textId="77777777" w:rsidR="00906C89" w:rsidRPr="00956C06" w:rsidRDefault="00906C89" w:rsidP="00906C89">
            <w:pPr>
              <w:spacing w:line="360" w:lineRule="auto"/>
              <w:rPr>
                <w:rFonts w:ascii="Times New Roman" w:hAnsi="Times New Roman"/>
              </w:rPr>
            </w:pPr>
            <w:r w:rsidRPr="00956C06">
              <w:rPr>
                <w:rFonts w:ascii="Times New Roman" w:hAnsi="Times New Roman"/>
              </w:rPr>
              <w:t>Adobe Photoshop</w:t>
            </w:r>
          </w:p>
          <w:p w14:paraId="2B2BC074" w14:textId="77777777" w:rsidR="00906C89" w:rsidRDefault="00906C89" w:rsidP="00906C89">
            <w:pPr>
              <w:spacing w:line="360" w:lineRule="auto"/>
              <w:rPr>
                <w:rFonts w:ascii="Times New Roman" w:hAnsi="Times New Roman"/>
                <w:sz w:val="24"/>
                <w:szCs w:val="24"/>
              </w:rPr>
            </w:pPr>
            <w:r w:rsidRPr="00956C06">
              <w:rPr>
                <w:rFonts w:ascii="Times New Roman" w:hAnsi="Times New Roman"/>
              </w:rPr>
              <w:t>Sketchbook</w:t>
            </w:r>
          </w:p>
        </w:tc>
        <w:tc>
          <w:tcPr>
            <w:tcW w:w="4003" w:type="dxa"/>
          </w:tcPr>
          <w:p w14:paraId="4882E37A" w14:textId="77777777" w:rsidR="00906C89" w:rsidRDefault="00F6216D" w:rsidP="00906C89">
            <w:pPr>
              <w:spacing w:line="360" w:lineRule="auto"/>
              <w:rPr>
                <w:rFonts w:ascii="Times New Roman" w:hAnsi="Times New Roman"/>
                <w:sz w:val="24"/>
                <w:szCs w:val="24"/>
              </w:rPr>
            </w:pPr>
            <w:hyperlink r:id="rId32" w:history="1">
              <w:r w:rsidR="00133C7A" w:rsidRPr="005B6354">
                <w:rPr>
                  <w:rStyle w:val="Hyperlink"/>
                  <w:rFonts w:ascii="Times New Roman" w:hAnsi="Times New Roman"/>
                  <w:sz w:val="24"/>
                  <w:szCs w:val="24"/>
                </w:rPr>
                <w:t>Learning photoshop new features</w:t>
              </w:r>
              <w:r w:rsidR="005B6354" w:rsidRPr="005B6354">
                <w:rPr>
                  <w:rStyle w:val="Hyperlink"/>
                  <w:rFonts w:ascii="Times New Roman" w:hAnsi="Times New Roman"/>
                  <w:sz w:val="24"/>
                  <w:szCs w:val="24"/>
                </w:rPr>
                <w:t>: intermediate learning</w:t>
              </w:r>
            </w:hyperlink>
            <w:r w:rsidR="005B6354">
              <w:rPr>
                <w:rFonts w:ascii="Times New Roman" w:hAnsi="Times New Roman"/>
                <w:sz w:val="24"/>
                <w:szCs w:val="24"/>
              </w:rPr>
              <w:t xml:space="preserve"> </w:t>
            </w:r>
            <w:hyperlink r:id="rId33" w:history="1">
              <w:r w:rsidR="00872075" w:rsidRPr="00872075">
                <w:rPr>
                  <w:rStyle w:val="Hyperlink"/>
                  <w:rFonts w:ascii="Times New Roman" w:hAnsi="Times New Roman"/>
                  <w:sz w:val="24"/>
                  <w:szCs w:val="24"/>
                </w:rPr>
                <w:t>Productivity skills photoshop</w:t>
              </w:r>
            </w:hyperlink>
            <w:r w:rsidR="00D97E91">
              <w:rPr>
                <w:rFonts w:ascii="Times New Roman" w:hAnsi="Times New Roman"/>
                <w:sz w:val="24"/>
                <w:szCs w:val="24"/>
              </w:rPr>
              <w:t xml:space="preserve">. </w:t>
            </w:r>
            <w:hyperlink r:id="rId34" w:history="1">
              <w:r w:rsidR="00D97E91" w:rsidRPr="00D97E91">
                <w:rPr>
                  <w:rStyle w:val="Hyperlink"/>
                  <w:rFonts w:ascii="Times New Roman" w:hAnsi="Times New Roman"/>
                  <w:sz w:val="24"/>
                  <w:szCs w:val="24"/>
                </w:rPr>
                <w:t xml:space="preserve">Sketchbook </w:t>
              </w:r>
              <w:r w:rsidR="002E6E2C" w:rsidRPr="00D97E91">
                <w:rPr>
                  <w:rStyle w:val="Hyperlink"/>
                  <w:rFonts w:ascii="Times New Roman" w:hAnsi="Times New Roman"/>
                  <w:sz w:val="24"/>
                  <w:szCs w:val="24"/>
                </w:rPr>
                <w:t xml:space="preserve">drawing one </w:t>
              </w:r>
              <w:r w:rsidR="00D97E91" w:rsidRPr="00D97E91">
                <w:rPr>
                  <w:rStyle w:val="Hyperlink"/>
                  <w:rFonts w:ascii="Times New Roman" w:hAnsi="Times New Roman"/>
                  <w:sz w:val="24"/>
                  <w:szCs w:val="24"/>
                </w:rPr>
                <w:t>perspective</w:t>
              </w:r>
            </w:hyperlink>
            <w:r w:rsidR="005730F9">
              <w:rPr>
                <w:rFonts w:ascii="Times New Roman" w:hAnsi="Times New Roman"/>
                <w:sz w:val="24"/>
                <w:szCs w:val="24"/>
              </w:rPr>
              <w:t xml:space="preserve">. </w:t>
            </w:r>
            <w:r w:rsidR="00D97E91">
              <w:rPr>
                <w:rFonts w:ascii="Times New Roman" w:hAnsi="Times New Roman"/>
                <w:sz w:val="24"/>
                <w:szCs w:val="24"/>
              </w:rPr>
              <w:t xml:space="preserve"> </w:t>
            </w:r>
            <w:hyperlink r:id="rId35" w:history="1">
              <w:r w:rsidR="00253DFB" w:rsidRPr="00C3212B">
                <w:rPr>
                  <w:rStyle w:val="Hyperlink"/>
                  <w:rFonts w:ascii="Times New Roman" w:hAnsi="Times New Roman"/>
                  <w:sz w:val="24"/>
                  <w:szCs w:val="24"/>
                </w:rPr>
                <w:t xml:space="preserve">Selection and masks </w:t>
              </w:r>
              <w:r w:rsidR="00C3212B" w:rsidRPr="00C3212B">
                <w:rPr>
                  <w:rStyle w:val="Hyperlink"/>
                  <w:rFonts w:ascii="Times New Roman" w:hAnsi="Times New Roman"/>
                  <w:sz w:val="24"/>
                  <w:szCs w:val="24"/>
                </w:rPr>
                <w:lastRenderedPageBreak/>
                <w:t>Sketchbook</w:t>
              </w:r>
            </w:hyperlink>
            <w:r w:rsidR="005730F9">
              <w:rPr>
                <w:rFonts w:ascii="Times New Roman" w:hAnsi="Times New Roman"/>
                <w:sz w:val="24"/>
                <w:szCs w:val="24"/>
              </w:rPr>
              <w:t xml:space="preserve">. </w:t>
            </w:r>
            <w:hyperlink r:id="rId36" w:history="1">
              <w:r w:rsidR="005730F9" w:rsidRPr="005730F9">
                <w:rPr>
                  <w:rStyle w:val="Hyperlink"/>
                  <w:rFonts w:ascii="Times New Roman" w:hAnsi="Times New Roman"/>
                  <w:sz w:val="24"/>
                  <w:szCs w:val="24"/>
                </w:rPr>
                <w:t>Basic shapes and how to use them to draw anything</w:t>
              </w:r>
            </w:hyperlink>
            <w:r w:rsidR="003D58C6">
              <w:rPr>
                <w:rFonts w:ascii="Times New Roman" w:hAnsi="Times New Roman"/>
                <w:sz w:val="24"/>
                <w:szCs w:val="24"/>
              </w:rPr>
              <w:t>.</w:t>
            </w:r>
          </w:p>
        </w:tc>
        <w:tc>
          <w:tcPr>
            <w:tcW w:w="3920" w:type="dxa"/>
          </w:tcPr>
          <w:p w14:paraId="605DA825" w14:textId="77777777" w:rsidR="00F45A23" w:rsidRDefault="00C31014" w:rsidP="00906C89">
            <w:pPr>
              <w:spacing w:line="360" w:lineRule="auto"/>
              <w:rPr>
                <w:rFonts w:ascii="Times New Roman" w:hAnsi="Times New Roman"/>
                <w:sz w:val="24"/>
                <w:szCs w:val="24"/>
              </w:rPr>
            </w:pPr>
            <w:r>
              <w:rPr>
                <w:rFonts w:ascii="Times New Roman" w:hAnsi="Times New Roman"/>
                <w:b/>
                <w:bCs/>
                <w:sz w:val="24"/>
                <w:szCs w:val="24"/>
              </w:rPr>
              <w:lastRenderedPageBreak/>
              <w:t xml:space="preserve">Adobe: </w:t>
            </w:r>
            <w:r w:rsidR="000222B6">
              <w:rPr>
                <w:rFonts w:ascii="Times New Roman" w:hAnsi="Times New Roman"/>
                <w:sz w:val="24"/>
                <w:szCs w:val="24"/>
              </w:rPr>
              <w:t>3 hrs 3 mins</w:t>
            </w:r>
            <w:r w:rsidR="00785CDA">
              <w:rPr>
                <w:rFonts w:ascii="Times New Roman" w:hAnsi="Times New Roman"/>
                <w:sz w:val="24"/>
                <w:szCs w:val="24"/>
              </w:rPr>
              <w:t xml:space="preserve">        </w:t>
            </w:r>
            <w:r w:rsidR="00FD72C9">
              <w:rPr>
                <w:rFonts w:ascii="Times New Roman" w:hAnsi="Times New Roman"/>
                <w:b/>
                <w:bCs/>
                <w:sz w:val="24"/>
                <w:szCs w:val="24"/>
              </w:rPr>
              <w:t xml:space="preserve">Sketchbook: </w:t>
            </w:r>
            <w:r w:rsidR="00337945">
              <w:rPr>
                <w:rFonts w:ascii="Times New Roman" w:hAnsi="Times New Roman"/>
                <w:sz w:val="24"/>
                <w:szCs w:val="24"/>
              </w:rPr>
              <w:t xml:space="preserve">1 hr </w:t>
            </w:r>
            <w:r w:rsidR="003D58C6">
              <w:rPr>
                <w:rFonts w:ascii="Times New Roman" w:hAnsi="Times New Roman"/>
                <w:sz w:val="24"/>
                <w:szCs w:val="24"/>
              </w:rPr>
              <w:t>36</w:t>
            </w:r>
            <w:r w:rsidR="00337945">
              <w:rPr>
                <w:rFonts w:ascii="Times New Roman" w:hAnsi="Times New Roman"/>
                <w:sz w:val="24"/>
                <w:szCs w:val="24"/>
              </w:rPr>
              <w:t xml:space="preserve"> mins</w:t>
            </w:r>
            <w:r w:rsidR="00F45A23">
              <w:rPr>
                <w:rFonts w:ascii="Times New Roman" w:hAnsi="Times New Roman"/>
                <w:sz w:val="24"/>
                <w:szCs w:val="24"/>
              </w:rPr>
              <w:t xml:space="preserve"> </w:t>
            </w:r>
          </w:p>
          <w:p w14:paraId="040871B5" w14:textId="77777777" w:rsidR="00F45A23" w:rsidRPr="00337945" w:rsidRDefault="00F45A23" w:rsidP="00906C89">
            <w:pPr>
              <w:spacing w:line="360" w:lineRule="auto"/>
              <w:rPr>
                <w:rFonts w:ascii="Times New Roman" w:hAnsi="Times New Roman"/>
                <w:sz w:val="24"/>
                <w:szCs w:val="24"/>
              </w:rPr>
            </w:pPr>
            <w:r>
              <w:rPr>
                <w:rFonts w:ascii="Times New Roman" w:hAnsi="Times New Roman"/>
                <w:sz w:val="24"/>
                <w:szCs w:val="24"/>
              </w:rPr>
              <w:t xml:space="preserve">Total: </w:t>
            </w:r>
            <w:r w:rsidR="00977804">
              <w:rPr>
                <w:rFonts w:ascii="Times New Roman" w:hAnsi="Times New Roman"/>
                <w:sz w:val="24"/>
                <w:szCs w:val="24"/>
              </w:rPr>
              <w:t>4 hrs 39 mins</w:t>
            </w:r>
          </w:p>
        </w:tc>
      </w:tr>
      <w:tr w:rsidR="00906C89" w14:paraId="1AE170C1" w14:textId="77777777" w:rsidTr="00F45A23">
        <w:trPr>
          <w:trHeight w:val="74"/>
        </w:trPr>
        <w:tc>
          <w:tcPr>
            <w:tcW w:w="3959" w:type="dxa"/>
          </w:tcPr>
          <w:p w14:paraId="1412E9F5" w14:textId="77777777" w:rsidR="00906C89" w:rsidRDefault="00906C89" w:rsidP="00906C89">
            <w:pPr>
              <w:spacing w:line="360" w:lineRule="auto"/>
              <w:rPr>
                <w:rFonts w:ascii="Times New Roman" w:hAnsi="Times New Roman"/>
              </w:rPr>
            </w:pPr>
            <w:r w:rsidRPr="00956C06">
              <w:rPr>
                <w:rFonts w:ascii="Times New Roman" w:hAnsi="Times New Roman"/>
              </w:rPr>
              <w:t>WEEK FIVE</w:t>
            </w:r>
          </w:p>
          <w:p w14:paraId="34A619F8" w14:textId="77777777" w:rsidR="00956C06" w:rsidRPr="00956C06" w:rsidRDefault="00956C06" w:rsidP="00906C89">
            <w:pPr>
              <w:spacing w:line="360" w:lineRule="auto"/>
              <w:rPr>
                <w:rFonts w:ascii="Times New Roman" w:hAnsi="Times New Roman"/>
              </w:rPr>
            </w:pPr>
          </w:p>
        </w:tc>
        <w:tc>
          <w:tcPr>
            <w:tcW w:w="3989" w:type="dxa"/>
          </w:tcPr>
          <w:p w14:paraId="633F213F" w14:textId="77777777" w:rsidR="00906C89" w:rsidRPr="00956C06" w:rsidRDefault="00906C89" w:rsidP="00906C89">
            <w:pPr>
              <w:spacing w:line="360" w:lineRule="auto"/>
              <w:rPr>
                <w:rFonts w:ascii="Times New Roman" w:hAnsi="Times New Roman"/>
              </w:rPr>
            </w:pPr>
            <w:r w:rsidRPr="00956C06">
              <w:rPr>
                <w:rFonts w:ascii="Times New Roman" w:hAnsi="Times New Roman"/>
              </w:rPr>
              <w:t>Adobe Photoshop</w:t>
            </w:r>
          </w:p>
          <w:p w14:paraId="07EB6C25" w14:textId="77777777" w:rsidR="00956C06" w:rsidRPr="00956C06" w:rsidRDefault="00956C06" w:rsidP="00906C89">
            <w:pPr>
              <w:spacing w:line="360" w:lineRule="auto"/>
              <w:rPr>
                <w:rFonts w:ascii="Times New Roman" w:hAnsi="Times New Roman"/>
              </w:rPr>
            </w:pPr>
            <w:r w:rsidRPr="00956C06">
              <w:rPr>
                <w:rFonts w:ascii="Times New Roman" w:hAnsi="Times New Roman"/>
              </w:rPr>
              <w:t>Sketchbook</w:t>
            </w:r>
          </w:p>
          <w:p w14:paraId="6DA07D63" w14:textId="77777777" w:rsidR="00906C89" w:rsidRDefault="00906C89" w:rsidP="00906C89">
            <w:pPr>
              <w:spacing w:line="360" w:lineRule="auto"/>
              <w:rPr>
                <w:rFonts w:ascii="Times New Roman" w:hAnsi="Times New Roman"/>
                <w:sz w:val="24"/>
                <w:szCs w:val="24"/>
              </w:rPr>
            </w:pPr>
          </w:p>
        </w:tc>
        <w:tc>
          <w:tcPr>
            <w:tcW w:w="4003" w:type="dxa"/>
          </w:tcPr>
          <w:p w14:paraId="40F736C7" w14:textId="77777777" w:rsidR="00906C89" w:rsidRDefault="00F6216D" w:rsidP="00906C89">
            <w:pPr>
              <w:spacing w:line="360" w:lineRule="auto"/>
              <w:rPr>
                <w:rFonts w:ascii="Times New Roman" w:hAnsi="Times New Roman"/>
                <w:sz w:val="24"/>
                <w:szCs w:val="24"/>
              </w:rPr>
            </w:pPr>
            <w:hyperlink r:id="rId37" w:history="1">
              <w:r w:rsidR="00F507E1" w:rsidRPr="00AE2910">
                <w:rPr>
                  <w:rStyle w:val="Hyperlink"/>
                  <w:rFonts w:ascii="Times New Roman" w:hAnsi="Times New Roman"/>
                  <w:sz w:val="24"/>
                  <w:szCs w:val="24"/>
                </w:rPr>
                <w:t>How to animate in photoshop</w:t>
              </w:r>
            </w:hyperlink>
            <w:r w:rsidR="00BB6FE1">
              <w:rPr>
                <w:rFonts w:ascii="Times New Roman" w:hAnsi="Times New Roman"/>
                <w:sz w:val="24"/>
                <w:szCs w:val="24"/>
              </w:rPr>
              <w:t xml:space="preserve">. </w:t>
            </w:r>
            <w:hyperlink r:id="rId38" w:history="1">
              <w:r w:rsidR="00BB6FE1" w:rsidRPr="00631CAA">
                <w:rPr>
                  <w:rStyle w:val="Hyperlink"/>
                  <w:rFonts w:ascii="Times New Roman" w:hAnsi="Times New Roman"/>
                  <w:sz w:val="24"/>
                  <w:szCs w:val="24"/>
                </w:rPr>
                <w:t>Customising brushes</w:t>
              </w:r>
              <w:r w:rsidR="00631CAA" w:rsidRPr="00631CAA">
                <w:rPr>
                  <w:rStyle w:val="Hyperlink"/>
                  <w:rFonts w:ascii="Times New Roman" w:hAnsi="Times New Roman"/>
                  <w:sz w:val="24"/>
                  <w:szCs w:val="24"/>
                </w:rPr>
                <w:t xml:space="preserve"> and brush strokes</w:t>
              </w:r>
            </w:hyperlink>
            <w:r w:rsidR="00F434E0">
              <w:rPr>
                <w:rFonts w:ascii="Times New Roman" w:hAnsi="Times New Roman"/>
                <w:sz w:val="24"/>
                <w:szCs w:val="24"/>
              </w:rPr>
              <w:t xml:space="preserve"> (photoshop). </w:t>
            </w:r>
            <w:hyperlink r:id="rId39" w:history="1">
              <w:r w:rsidR="00FC5151" w:rsidRPr="00FC5151">
                <w:rPr>
                  <w:rStyle w:val="Hyperlink"/>
                  <w:rFonts w:ascii="Times New Roman" w:hAnsi="Times New Roman"/>
                  <w:sz w:val="24"/>
                  <w:szCs w:val="24"/>
                </w:rPr>
                <w:t>Texturing and shading techniques</w:t>
              </w:r>
            </w:hyperlink>
            <w:r w:rsidR="00FC5151">
              <w:rPr>
                <w:rFonts w:ascii="Times New Roman" w:hAnsi="Times New Roman"/>
                <w:sz w:val="24"/>
                <w:szCs w:val="24"/>
              </w:rPr>
              <w:t>.</w:t>
            </w:r>
          </w:p>
        </w:tc>
        <w:tc>
          <w:tcPr>
            <w:tcW w:w="3920" w:type="dxa"/>
          </w:tcPr>
          <w:p w14:paraId="66FD34DA" w14:textId="77777777" w:rsidR="00906C89" w:rsidRPr="00785CDA" w:rsidRDefault="00785CDA" w:rsidP="00906C89">
            <w:pPr>
              <w:spacing w:line="360" w:lineRule="auto"/>
              <w:rPr>
                <w:rFonts w:ascii="Times New Roman" w:hAnsi="Times New Roman"/>
                <w:sz w:val="24"/>
                <w:szCs w:val="24"/>
              </w:rPr>
            </w:pPr>
            <w:r>
              <w:rPr>
                <w:rFonts w:ascii="Times New Roman" w:hAnsi="Times New Roman"/>
                <w:b/>
                <w:bCs/>
                <w:sz w:val="24"/>
                <w:szCs w:val="24"/>
              </w:rPr>
              <w:t xml:space="preserve">Adobe Photoshop: </w:t>
            </w:r>
            <w:r>
              <w:rPr>
                <w:rFonts w:ascii="Times New Roman" w:hAnsi="Times New Roman"/>
                <w:sz w:val="24"/>
                <w:szCs w:val="24"/>
              </w:rPr>
              <w:t>4 hrs 54 mins</w:t>
            </w:r>
            <w:r>
              <w:rPr>
                <w:rFonts w:ascii="Times New Roman" w:hAnsi="Times New Roman"/>
                <w:sz w:val="24"/>
                <w:szCs w:val="24"/>
              </w:rPr>
              <w:br/>
            </w:r>
            <w:r w:rsidRPr="00785CDA">
              <w:rPr>
                <w:rFonts w:ascii="Times New Roman" w:hAnsi="Times New Roman"/>
                <w:b/>
                <w:bCs/>
                <w:sz w:val="24"/>
                <w:szCs w:val="24"/>
              </w:rPr>
              <w:t>Sketchbook:</w:t>
            </w:r>
            <w:r>
              <w:rPr>
                <w:rFonts w:ascii="Times New Roman" w:hAnsi="Times New Roman"/>
                <w:b/>
                <w:bCs/>
                <w:sz w:val="24"/>
                <w:szCs w:val="24"/>
              </w:rPr>
              <w:t xml:space="preserve"> </w:t>
            </w:r>
            <w:r>
              <w:rPr>
                <w:rFonts w:ascii="Times New Roman" w:hAnsi="Times New Roman"/>
                <w:sz w:val="24"/>
                <w:szCs w:val="24"/>
              </w:rPr>
              <w:t>Nil</w:t>
            </w:r>
          </w:p>
        </w:tc>
      </w:tr>
    </w:tbl>
    <w:p w14:paraId="55AF629F" w14:textId="77777777" w:rsidR="00722E15" w:rsidRDefault="00904881" w:rsidP="003E0B75">
      <w:pPr>
        <w:tabs>
          <w:tab w:val="left" w:pos="2220"/>
        </w:tabs>
        <w:rPr>
          <w:del w:id="1" w:author="Ashley Korver-Standage"/>
        </w:rPr>
      </w:pPr>
      <w:r>
        <w:t xml:space="preserve">                                 </w:t>
      </w:r>
      <w:r w:rsidR="00AA050C">
        <w:t xml:space="preserve">        </w:t>
      </w:r>
    </w:p>
    <w:p w14:paraId="446744AE" w14:textId="77777777" w:rsidR="00B16323" w:rsidRDefault="00B16323">
      <w:pPr>
        <w:sectPr w:rsidR="00B16323" w:rsidSect="00B16323">
          <w:pgSz w:w="16838" w:h="11906" w:orient="landscape" w:code="9"/>
          <w:pgMar w:top="1440" w:right="1440" w:bottom="1440" w:left="1440" w:header="709" w:footer="709" w:gutter="0"/>
          <w:cols w:space="708"/>
          <w:docGrid w:linePitch="360"/>
        </w:sectPr>
      </w:pPr>
    </w:p>
    <w:p w14:paraId="48C295A9" w14:textId="77777777" w:rsidR="00722E15" w:rsidRDefault="00722E15" w:rsidP="003E0B75">
      <w:pPr>
        <w:spacing w:after="0" w:line="480" w:lineRule="auto"/>
      </w:pPr>
    </w:p>
    <w:p w14:paraId="6BF4550D" w14:textId="77777777" w:rsidR="008A41C9" w:rsidRDefault="00455F6F" w:rsidP="00B16323">
      <w:pPr>
        <w:pStyle w:val="Heading1"/>
        <w:rPr>
          <w:sz w:val="24"/>
          <w:szCs w:val="24"/>
        </w:rPr>
      </w:pPr>
      <w:r>
        <w:rPr>
          <w:sz w:val="24"/>
          <w:szCs w:val="24"/>
        </w:rPr>
        <w:t xml:space="preserve">risk </w:t>
      </w:r>
      <w:r w:rsidR="006F492F" w:rsidRPr="00D14B02">
        <w:rPr>
          <w:sz w:val="24"/>
          <w:szCs w:val="24"/>
        </w:rPr>
        <w:t>MANAGEMENT PLAN</w:t>
      </w:r>
    </w:p>
    <w:p w14:paraId="176FB9B4" w14:textId="77777777" w:rsidR="008A41C9" w:rsidRDefault="008A41C9" w:rsidP="008A41C9">
      <w:pPr>
        <w:pStyle w:val="Heading2"/>
      </w:pPr>
      <w:r>
        <w:t>possible risks:</w:t>
      </w:r>
    </w:p>
    <w:p w14:paraId="3433EA1C" w14:textId="77777777" w:rsidR="00E55A68" w:rsidRDefault="0086073C" w:rsidP="00E55A68">
      <w:pPr>
        <w:pStyle w:val="ListParagraph"/>
        <w:numPr>
          <w:ilvl w:val="0"/>
          <w:numId w:val="1"/>
        </w:numPr>
      </w:pPr>
      <w:r>
        <w:t xml:space="preserve">1. </w:t>
      </w:r>
      <w:r w:rsidR="00435737">
        <w:t xml:space="preserve"> </w:t>
      </w:r>
      <w:r w:rsidR="00477457">
        <w:t xml:space="preserve">Personal relationships </w:t>
      </w:r>
      <w:r w:rsidR="00291A62">
        <w:t>such as</w:t>
      </w:r>
      <w:r w:rsidR="00477457">
        <w:t xml:space="preserve"> needing to spend time with my partner and friends</w:t>
      </w:r>
      <w:r w:rsidR="003864A0">
        <w:t>.</w:t>
      </w:r>
    </w:p>
    <w:p w14:paraId="46A90518" w14:textId="77777777" w:rsidR="00C00EA8" w:rsidRDefault="00CC668A" w:rsidP="00E55A68">
      <w:pPr>
        <w:pStyle w:val="ListParagraph"/>
        <w:numPr>
          <w:ilvl w:val="0"/>
          <w:numId w:val="1"/>
        </w:numPr>
      </w:pPr>
      <w:r>
        <w:t xml:space="preserve">2. </w:t>
      </w:r>
      <w:r w:rsidR="006456A2">
        <w:t xml:space="preserve">I could get busy with other assignments and </w:t>
      </w:r>
      <w:r w:rsidR="00E043FB">
        <w:t>might</w:t>
      </w:r>
      <w:r w:rsidR="006456A2">
        <w:t xml:space="preserve"> not have time that week </w:t>
      </w:r>
      <w:r w:rsidR="00E043FB">
        <w:t>to learn the content needed.</w:t>
      </w:r>
    </w:p>
    <w:p w14:paraId="5D354A26" w14:textId="77777777" w:rsidR="00E043FB" w:rsidRDefault="00E043FB" w:rsidP="00E55A68">
      <w:pPr>
        <w:pStyle w:val="ListParagraph"/>
        <w:numPr>
          <w:ilvl w:val="0"/>
          <w:numId w:val="1"/>
        </w:numPr>
      </w:pPr>
      <w:r>
        <w:t xml:space="preserve">3. </w:t>
      </w:r>
      <w:r w:rsidR="00BF6FF5">
        <w:t xml:space="preserve">Injury and needing to take a break from assignments, un-stabilising </w:t>
      </w:r>
      <w:r w:rsidR="00053CE2">
        <w:t>my workload</w:t>
      </w:r>
    </w:p>
    <w:p w14:paraId="606A8B3D" w14:textId="77777777" w:rsidR="00053CE2" w:rsidRDefault="00053CE2" w:rsidP="00E55A68">
      <w:pPr>
        <w:pStyle w:val="ListParagraph"/>
        <w:numPr>
          <w:ilvl w:val="0"/>
          <w:numId w:val="1"/>
        </w:numPr>
      </w:pPr>
      <w:r>
        <w:t xml:space="preserve">4. </w:t>
      </w:r>
      <w:r w:rsidR="00224EB6">
        <w:t xml:space="preserve">I may get burnt out and not have </w:t>
      </w:r>
      <w:r w:rsidR="001B2E14">
        <w:t>the energy to put in the effort I need to</w:t>
      </w:r>
      <w:r w:rsidR="00F27DCB">
        <w:t xml:space="preserve"> that day</w:t>
      </w:r>
    </w:p>
    <w:p w14:paraId="726C9187" w14:textId="77777777" w:rsidR="005F5B65" w:rsidRDefault="005F5B65" w:rsidP="005F5B65">
      <w:pPr>
        <w:pStyle w:val="ListParagraph"/>
      </w:pPr>
    </w:p>
    <w:p w14:paraId="4A17D73C" w14:textId="77777777" w:rsidR="005F5B65" w:rsidRDefault="005F5B65" w:rsidP="005F5B65">
      <w:pPr>
        <w:pStyle w:val="ListParagraph"/>
      </w:pPr>
    </w:p>
    <w:p w14:paraId="0FA907EB" w14:textId="77777777" w:rsidR="005F5B65" w:rsidRDefault="005F5B65" w:rsidP="005F5B65">
      <w:pPr>
        <w:pStyle w:val="Heading2"/>
      </w:pPr>
      <w:r>
        <w:t>Possible solutions</w:t>
      </w:r>
      <w:r w:rsidR="00541383">
        <w:t>:</w:t>
      </w:r>
    </w:p>
    <w:p w14:paraId="62A18428" w14:textId="77777777" w:rsidR="00541383" w:rsidRDefault="00541383" w:rsidP="00541383">
      <w:pPr>
        <w:pStyle w:val="ListParagraph"/>
        <w:numPr>
          <w:ilvl w:val="0"/>
          <w:numId w:val="2"/>
        </w:numPr>
      </w:pPr>
      <w:r>
        <w:t xml:space="preserve">1. </w:t>
      </w:r>
      <w:r w:rsidR="00111927">
        <w:t>Telling them</w:t>
      </w:r>
      <w:r w:rsidR="003864A0">
        <w:t xml:space="preserve"> adamantly </w:t>
      </w:r>
      <w:r w:rsidR="00111927">
        <w:t>I must prioritise my workload and I may not always be able to see them when I am busy with university work</w:t>
      </w:r>
      <w:r w:rsidR="00F45302">
        <w:t>loads and classes</w:t>
      </w:r>
    </w:p>
    <w:p w14:paraId="6957DECD" w14:textId="77777777" w:rsidR="00D06A37" w:rsidRDefault="00D06A37" w:rsidP="00541383">
      <w:pPr>
        <w:pStyle w:val="ListParagraph"/>
        <w:numPr>
          <w:ilvl w:val="0"/>
          <w:numId w:val="2"/>
        </w:numPr>
      </w:pPr>
      <w:r>
        <w:t>2.</w:t>
      </w:r>
      <w:r w:rsidR="00111927">
        <w:t xml:space="preserve"> </w:t>
      </w:r>
      <w:r w:rsidR="006305A3">
        <w:t xml:space="preserve">Make time the next week to catch </w:t>
      </w:r>
      <w:r w:rsidR="00814058">
        <w:t>up or</w:t>
      </w:r>
      <w:r w:rsidR="006305A3">
        <w:t xml:space="preserve"> structure my workload </w:t>
      </w:r>
      <w:r w:rsidR="001C36EA">
        <w:t xml:space="preserve">more </w:t>
      </w:r>
      <w:r w:rsidR="009E36A7">
        <w:t>efficiently and effectively to ease workloads in a singular day</w:t>
      </w:r>
      <w:r w:rsidR="00814058">
        <w:t>.</w:t>
      </w:r>
    </w:p>
    <w:p w14:paraId="6B0B4A5E" w14:textId="77777777" w:rsidR="00D06A37" w:rsidRDefault="00D06A37" w:rsidP="00541383">
      <w:pPr>
        <w:pStyle w:val="ListParagraph"/>
        <w:numPr>
          <w:ilvl w:val="0"/>
          <w:numId w:val="2"/>
        </w:numPr>
      </w:pPr>
      <w:r>
        <w:t>3.</w:t>
      </w:r>
      <w:r w:rsidR="009E36A7">
        <w:t xml:space="preserve"> Tell the tutor</w:t>
      </w:r>
      <w:r w:rsidR="00814058">
        <w:t>,</w:t>
      </w:r>
      <w:r w:rsidR="009E36A7">
        <w:t xml:space="preserve"> </w:t>
      </w:r>
      <w:r w:rsidR="00814058">
        <w:t>or if I may be too injured to tell them personally get one of my friends or family to email them on my behalf and discuss further options.</w:t>
      </w:r>
    </w:p>
    <w:p w14:paraId="2B30E792" w14:textId="77777777" w:rsidR="00D06A37" w:rsidRDefault="00D06A37" w:rsidP="00541383">
      <w:pPr>
        <w:pStyle w:val="ListParagraph"/>
        <w:numPr>
          <w:ilvl w:val="0"/>
          <w:numId w:val="2"/>
        </w:numPr>
      </w:pPr>
      <w:r>
        <w:t>4.</w:t>
      </w:r>
      <w:r w:rsidR="00D6346F">
        <w:t xml:space="preserve"> Make time for myself, learn how to study smarter</w:t>
      </w:r>
      <w:r w:rsidR="00455F6F">
        <w:t xml:space="preserve"> and make time for myself to have a break doing things that bring me enjoyment, then get back to task at hand.</w:t>
      </w:r>
    </w:p>
    <w:p w14:paraId="0E30836A" w14:textId="77777777" w:rsidR="005C256B" w:rsidRDefault="005C256B" w:rsidP="005C256B">
      <w:pPr>
        <w:pStyle w:val="ListParagraph"/>
      </w:pPr>
    </w:p>
    <w:p w14:paraId="762E35E6" w14:textId="77777777" w:rsidR="005C256B" w:rsidRDefault="009D6ACF" w:rsidP="0099111D">
      <w:pPr>
        <w:pStyle w:val="Heading1"/>
      </w:pPr>
      <w:r>
        <w:t>Acces</w:t>
      </w:r>
      <w:r w:rsidR="00246D00">
        <w:t>s</w:t>
      </w:r>
      <w:r>
        <w:t xml:space="preserve">ibilty </w:t>
      </w:r>
    </w:p>
    <w:p w14:paraId="65D6A1D4" w14:textId="77777777" w:rsidR="005C256B" w:rsidRDefault="00AF60A2" w:rsidP="005C256B">
      <w:pPr>
        <w:pStyle w:val="ListParagraph"/>
        <w:rPr>
          <w:rStyle w:val="q-box"/>
        </w:rPr>
      </w:pPr>
      <w:r>
        <w:rPr>
          <w:rStyle w:val="q-box"/>
        </w:rPr>
        <w:t xml:space="preserve">According to my </w:t>
      </w:r>
      <w:hyperlink r:id="rId40" w:history="1">
        <w:r w:rsidRPr="00661BFD">
          <w:rPr>
            <w:rStyle w:val="Hyperlink"/>
          </w:rPr>
          <w:t>findings</w:t>
        </w:r>
      </w:hyperlink>
      <w:r>
        <w:rPr>
          <w:rStyle w:val="q-box"/>
        </w:rPr>
        <w:t xml:space="preserve"> from other users of the software wh</w:t>
      </w:r>
      <w:r w:rsidR="00D024DB">
        <w:rPr>
          <w:rStyle w:val="q-box"/>
        </w:rPr>
        <w:t>o have used it</w:t>
      </w:r>
      <w:r w:rsidR="004E5CB6">
        <w:rPr>
          <w:rStyle w:val="q-box"/>
        </w:rPr>
        <w:t xml:space="preserve"> </w:t>
      </w:r>
      <w:r w:rsidR="00D024DB">
        <w:rPr>
          <w:rStyle w:val="q-box"/>
        </w:rPr>
        <w:t>on</w:t>
      </w:r>
      <w:r w:rsidR="00661BFD">
        <w:rPr>
          <w:rStyle w:val="q-box"/>
        </w:rPr>
        <w:t xml:space="preserve"> both</w:t>
      </w:r>
      <w:r w:rsidR="00D024DB">
        <w:rPr>
          <w:rStyle w:val="q-box"/>
        </w:rPr>
        <w:t xml:space="preserve"> windows and mac, Adobe Photoshop has the same codebase, making it readily available</w:t>
      </w:r>
      <w:r w:rsidR="007440ED">
        <w:rPr>
          <w:rStyle w:val="q-box"/>
        </w:rPr>
        <w:t>,</w:t>
      </w:r>
      <w:r w:rsidR="00643DDD">
        <w:rPr>
          <w:rStyle w:val="q-box"/>
        </w:rPr>
        <w:t xml:space="preserve"> </w:t>
      </w:r>
      <w:r w:rsidR="00D024DB">
        <w:rPr>
          <w:rStyle w:val="q-box"/>
        </w:rPr>
        <w:t xml:space="preserve"> </w:t>
      </w:r>
      <w:r w:rsidR="007440ED">
        <w:rPr>
          <w:rStyle w:val="q-box"/>
        </w:rPr>
        <w:t>T</w:t>
      </w:r>
      <w:r w:rsidR="00D024DB">
        <w:rPr>
          <w:rStyle w:val="q-box"/>
        </w:rPr>
        <w:t xml:space="preserve">he only difference is the </w:t>
      </w:r>
      <w:r w:rsidR="005F2A2E">
        <w:rPr>
          <w:rStyle w:val="q-box"/>
        </w:rPr>
        <w:t>system</w:t>
      </w:r>
      <w:r w:rsidR="00643DDD">
        <w:rPr>
          <w:rStyle w:val="q-box"/>
        </w:rPr>
        <w:t xml:space="preserve"> user interface</w:t>
      </w:r>
      <w:r w:rsidR="005F2A2E">
        <w:rPr>
          <w:rStyle w:val="q-box"/>
        </w:rPr>
        <w:t xml:space="preserve"> you are running it on (iOS and </w:t>
      </w:r>
      <w:r w:rsidR="00661BFD">
        <w:rPr>
          <w:rStyle w:val="q-box"/>
        </w:rPr>
        <w:t>Windows</w:t>
      </w:r>
      <w:r w:rsidR="00D87900">
        <w:rPr>
          <w:rStyle w:val="q-box"/>
        </w:rPr>
        <w:t>)</w:t>
      </w:r>
      <w:r w:rsidR="00661BFD">
        <w:rPr>
          <w:rStyle w:val="q-box"/>
        </w:rPr>
        <w:t xml:space="preserve">. </w:t>
      </w:r>
      <w:r w:rsidR="004E5CB6">
        <w:rPr>
          <w:rStyle w:val="q-box"/>
        </w:rPr>
        <w:t xml:space="preserve">As stated by </w:t>
      </w:r>
      <w:r w:rsidR="00FA449D">
        <w:rPr>
          <w:rStyle w:val="q-box"/>
        </w:rPr>
        <w:t>Logan Darklock</w:t>
      </w:r>
      <w:r w:rsidR="00C630B0">
        <w:rPr>
          <w:rStyle w:val="q-box"/>
        </w:rPr>
        <w:t xml:space="preserve"> from Quora (2019).</w:t>
      </w:r>
      <w:r w:rsidR="0097042E">
        <w:rPr>
          <w:rStyle w:val="q-box"/>
        </w:rPr>
        <w:t xml:space="preserve"> Robin Sayer also answers the question </w:t>
      </w:r>
      <w:r w:rsidR="0063281B">
        <w:rPr>
          <w:rStyle w:val="q-box"/>
        </w:rPr>
        <w:t>however they go into more detail</w:t>
      </w:r>
      <w:r w:rsidR="00643DDD">
        <w:rPr>
          <w:rStyle w:val="q-box"/>
        </w:rPr>
        <w:t xml:space="preserve"> (Quora 2020)</w:t>
      </w:r>
      <w:r w:rsidR="00563FF0">
        <w:rPr>
          <w:rStyle w:val="q-box"/>
        </w:rPr>
        <w:t xml:space="preserve">. </w:t>
      </w:r>
      <w:r w:rsidR="00795289">
        <w:rPr>
          <w:rStyle w:val="q-box"/>
        </w:rPr>
        <w:t>Sketchbook is very easy to acquire you can obtain it via play store on your Android tablet or iOS device</w:t>
      </w:r>
      <w:r w:rsidR="00D07682">
        <w:rPr>
          <w:rStyle w:val="q-box"/>
        </w:rPr>
        <w:t xml:space="preserve">, or download it directly on to your </w:t>
      </w:r>
      <w:r w:rsidR="000122AD">
        <w:rPr>
          <w:rStyle w:val="q-box"/>
        </w:rPr>
        <w:t>computer</w:t>
      </w:r>
      <w:r w:rsidR="00B0127A">
        <w:rPr>
          <w:rStyle w:val="q-box"/>
        </w:rPr>
        <w:t xml:space="preserve"> </w:t>
      </w:r>
    </w:p>
    <w:p w14:paraId="760B23CB" w14:textId="77777777" w:rsidR="007440ED" w:rsidRDefault="007440ED" w:rsidP="005C256B">
      <w:pPr>
        <w:pStyle w:val="ListParagraph"/>
        <w:rPr>
          <w:rStyle w:val="q-box"/>
        </w:rPr>
      </w:pPr>
    </w:p>
    <w:p w14:paraId="24692486" w14:textId="77777777" w:rsidR="00D06A37" w:rsidRDefault="003D21F8" w:rsidP="0099111D">
      <w:pPr>
        <w:pStyle w:val="Heading1"/>
      </w:pPr>
      <w:r>
        <w:t>resources</w:t>
      </w:r>
    </w:p>
    <w:p w14:paraId="70AAF33B" w14:textId="77777777" w:rsidR="003D21F8" w:rsidRDefault="005261BB" w:rsidP="005261BB">
      <w:pPr>
        <w:pStyle w:val="ListParagraph"/>
        <w:numPr>
          <w:ilvl w:val="0"/>
          <w:numId w:val="4"/>
        </w:numPr>
      </w:pPr>
      <w:r>
        <w:t>LinkedIn Learning</w:t>
      </w:r>
      <w:r w:rsidR="00DB7636">
        <w:t xml:space="preserve">: </w:t>
      </w:r>
      <w:hyperlink r:id="rId41" w:history="1">
        <w:r w:rsidR="00DB7636" w:rsidRPr="001166C0">
          <w:rPr>
            <w:rStyle w:val="Hyperlink"/>
          </w:rPr>
          <w:t>https://www.linkedin.com/learning/me?accountId=57121273&amp;u=57121273&amp;success=true&amp;authUUID=lXreHDqnTFaeTkTo1spfTA%3D%3D</w:t>
        </w:r>
      </w:hyperlink>
      <w:r w:rsidR="00DB7636">
        <w:t xml:space="preserve"> </w:t>
      </w:r>
    </w:p>
    <w:p w14:paraId="6942145E" w14:textId="77777777" w:rsidR="00DB7636" w:rsidRDefault="00CD1ACC" w:rsidP="005261BB">
      <w:pPr>
        <w:pStyle w:val="ListParagraph"/>
        <w:numPr>
          <w:ilvl w:val="0"/>
          <w:numId w:val="4"/>
        </w:numPr>
      </w:pPr>
      <w:r>
        <w:t xml:space="preserve">YouTube </w:t>
      </w:r>
      <w:hyperlink r:id="rId42" w:history="1">
        <w:r w:rsidRPr="001166C0">
          <w:rPr>
            <w:rStyle w:val="Hyperlink"/>
          </w:rPr>
          <w:t>https://www.youtube.com</w:t>
        </w:r>
      </w:hyperlink>
      <w:r>
        <w:t xml:space="preserve"> </w:t>
      </w:r>
    </w:p>
    <w:p w14:paraId="271456C2" w14:textId="77777777" w:rsidR="00CD1ACC" w:rsidRPr="003D21F8" w:rsidRDefault="000122AD" w:rsidP="005261BB">
      <w:pPr>
        <w:pStyle w:val="ListParagraph"/>
        <w:numPr>
          <w:ilvl w:val="0"/>
          <w:numId w:val="4"/>
        </w:numPr>
      </w:pPr>
      <w:r>
        <w:t>Quora (</w:t>
      </w:r>
      <w:r w:rsidR="00246D00">
        <w:t>for</w:t>
      </w:r>
      <w:r w:rsidR="00B0127A">
        <w:t xml:space="preserve"> confirmation of </w:t>
      </w:r>
      <w:r w:rsidR="00246D00">
        <w:t>accessibility</w:t>
      </w:r>
      <w:r w:rsidR="00231D33">
        <w:t xml:space="preserve"> </w:t>
      </w:r>
      <w:r w:rsidR="00B017BE">
        <w:t>for Adobe Photoshop</w:t>
      </w:r>
      <w:r w:rsidR="00246D00">
        <w:t>)</w:t>
      </w:r>
      <w:r w:rsidR="00DB349D">
        <w:t xml:space="preserve">: </w:t>
      </w:r>
      <w:hyperlink r:id="rId43" w:history="1">
        <w:r w:rsidR="00DB349D" w:rsidRPr="001166C0">
          <w:rPr>
            <w:rStyle w:val="Hyperlink"/>
          </w:rPr>
          <w:t>https://www.quora.com/</w:t>
        </w:r>
      </w:hyperlink>
      <w:r w:rsidR="00DB349D">
        <w:t xml:space="preserve"> </w:t>
      </w:r>
    </w:p>
    <w:p w14:paraId="52510693" w14:textId="77777777" w:rsidR="00D06A37" w:rsidRPr="00D06A37" w:rsidRDefault="00D06A37" w:rsidP="00D06A37">
      <w:pPr>
        <w:tabs>
          <w:tab w:val="left" w:pos="6345"/>
        </w:tabs>
      </w:pPr>
      <w:r>
        <w:tab/>
      </w:r>
    </w:p>
    <w:sectPr w:rsidR="00D06A37" w:rsidRPr="00D06A37" w:rsidSect="00B1632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B211B" w14:textId="77777777" w:rsidR="00F6216D" w:rsidRDefault="00F6216D" w:rsidP="00CB30CF">
      <w:pPr>
        <w:spacing w:after="0" w:line="240" w:lineRule="auto"/>
      </w:pPr>
      <w:r>
        <w:separator/>
      </w:r>
    </w:p>
  </w:endnote>
  <w:endnote w:type="continuationSeparator" w:id="0">
    <w:p w14:paraId="696BBE86" w14:textId="77777777" w:rsidR="00F6216D" w:rsidRDefault="00F6216D" w:rsidP="00CB30CF">
      <w:pPr>
        <w:spacing w:after="0" w:line="240" w:lineRule="auto"/>
      </w:pPr>
      <w:r>
        <w:continuationSeparator/>
      </w:r>
    </w:p>
  </w:endnote>
  <w:endnote w:type="continuationNotice" w:id="1">
    <w:p w14:paraId="70FAEDED" w14:textId="77777777" w:rsidR="00F6216D" w:rsidRDefault="00F6216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83866"/>
      <w:docPartObj>
        <w:docPartGallery w:val="Page Numbers (Bottom of Page)"/>
        <w:docPartUnique/>
      </w:docPartObj>
    </w:sdtPr>
    <w:sdtEndPr>
      <w:rPr>
        <w:rStyle w:val="PageNumber"/>
      </w:rPr>
    </w:sdtEndPr>
    <w:sdtContent>
      <w:p w14:paraId="10C74BD6" w14:textId="77777777" w:rsidR="00CB30CF" w:rsidRDefault="00CB30CF" w:rsidP="006879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5075D" w14:textId="77777777" w:rsidR="00CB30CF" w:rsidRDefault="00CB30CF" w:rsidP="00CB30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81359757"/>
      <w:docPartObj>
        <w:docPartGallery w:val="Page Numbers (Bottom of Page)"/>
        <w:docPartUnique/>
      </w:docPartObj>
    </w:sdtPr>
    <w:sdtEndPr>
      <w:rPr>
        <w:rStyle w:val="PageNumber"/>
      </w:rPr>
    </w:sdtEndPr>
    <w:sdtContent>
      <w:p w14:paraId="65679440" w14:textId="77777777" w:rsidR="00CB30CF" w:rsidRPr="00CB30CF" w:rsidRDefault="00CB30CF" w:rsidP="00687996">
        <w:pPr>
          <w:pStyle w:val="Footer"/>
          <w:framePr w:wrap="none" w:vAnchor="text" w:hAnchor="margin" w:xAlign="right" w:y="1"/>
          <w:rPr>
            <w:rStyle w:val="PageNumber"/>
            <w:rFonts w:ascii="Times New Roman" w:hAnsi="Times New Roman" w:cs="Times New Roman"/>
          </w:rPr>
        </w:pPr>
        <w:r w:rsidRPr="00CB30CF">
          <w:rPr>
            <w:rStyle w:val="PageNumber"/>
            <w:rFonts w:ascii="Times New Roman" w:hAnsi="Times New Roman" w:cs="Times New Roman"/>
          </w:rPr>
          <w:fldChar w:fldCharType="begin"/>
        </w:r>
        <w:r w:rsidRPr="00CB30CF">
          <w:rPr>
            <w:rStyle w:val="PageNumber"/>
            <w:rFonts w:ascii="Times New Roman" w:hAnsi="Times New Roman" w:cs="Times New Roman"/>
          </w:rPr>
          <w:instrText xml:space="preserve"> PAGE </w:instrText>
        </w:r>
        <w:r w:rsidRPr="00CB30CF">
          <w:rPr>
            <w:rStyle w:val="PageNumber"/>
            <w:rFonts w:ascii="Times New Roman" w:hAnsi="Times New Roman" w:cs="Times New Roman"/>
          </w:rPr>
          <w:fldChar w:fldCharType="separate"/>
        </w:r>
        <w:r w:rsidRPr="00CB30CF">
          <w:rPr>
            <w:rStyle w:val="PageNumber"/>
            <w:rFonts w:ascii="Times New Roman" w:hAnsi="Times New Roman" w:cs="Times New Roman"/>
            <w:noProof/>
          </w:rPr>
          <w:t>1</w:t>
        </w:r>
        <w:r w:rsidRPr="00CB30CF">
          <w:rPr>
            <w:rStyle w:val="PageNumber"/>
            <w:rFonts w:ascii="Times New Roman" w:hAnsi="Times New Roman" w:cs="Times New Roman"/>
          </w:rPr>
          <w:fldChar w:fldCharType="end"/>
        </w:r>
      </w:p>
    </w:sdtContent>
  </w:sdt>
  <w:p w14:paraId="51AF3936" w14:textId="77777777" w:rsidR="00CB30CF" w:rsidRPr="00CB30CF" w:rsidRDefault="00CB30CF" w:rsidP="00CB30CF">
    <w:pPr>
      <w:pStyle w:val="Footer"/>
      <w:ind w:right="360" w:firstLine="0"/>
      <w:jc w:val="left"/>
      <w:rPr>
        <w:rFonts w:ascii="Times New Roman" w:hAnsi="Times New Roman" w:cs="Times New Roman"/>
      </w:rPr>
    </w:pPr>
    <w:r>
      <w:rPr>
        <w:rFonts w:ascii="Times New Roman" w:hAnsi="Times New Roman" w:cs="Times New Roman"/>
      </w:rPr>
      <w:t>Ashley Korver-Standage</w:t>
    </w:r>
    <w:r>
      <w:rPr>
        <w:rFonts w:ascii="Times New Roman" w:hAnsi="Times New Roman" w:cs="Times New Roman"/>
      </w:rPr>
      <w:tab/>
      <w:t>11530321</w:t>
    </w:r>
    <w:r>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2925" w14:textId="77777777" w:rsidR="00F6216D" w:rsidRDefault="00F6216D" w:rsidP="00CB30CF">
      <w:pPr>
        <w:spacing w:after="0" w:line="240" w:lineRule="auto"/>
      </w:pPr>
      <w:r>
        <w:separator/>
      </w:r>
    </w:p>
  </w:footnote>
  <w:footnote w:type="continuationSeparator" w:id="0">
    <w:p w14:paraId="30BB8D3C" w14:textId="77777777" w:rsidR="00F6216D" w:rsidRDefault="00F6216D" w:rsidP="00CB30CF">
      <w:pPr>
        <w:spacing w:after="0" w:line="240" w:lineRule="auto"/>
      </w:pPr>
      <w:r>
        <w:continuationSeparator/>
      </w:r>
    </w:p>
  </w:footnote>
  <w:footnote w:type="continuationNotice" w:id="1">
    <w:p w14:paraId="1D089283" w14:textId="77777777" w:rsidR="00F6216D" w:rsidRDefault="00F6216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3F9C9" w14:textId="77777777" w:rsidR="00CB30CF" w:rsidRPr="00CB30CF" w:rsidRDefault="00CB30CF" w:rsidP="00C91496">
    <w:pPr>
      <w:pStyle w:val="Header"/>
      <w:ind w:firstLine="0"/>
      <w:rPr>
        <w:rFonts w:ascii="Times New Roman" w:hAnsi="Times New Roman" w:cs="Times New Roman"/>
      </w:rPr>
    </w:pPr>
    <w:r w:rsidRPr="00CB30CF">
      <w:rPr>
        <w:rFonts w:ascii="Times New Roman" w:hAnsi="Times New Roman" w:cs="Times New Roman"/>
      </w:rPr>
      <w:t>TPP102</w:t>
    </w:r>
    <w:r>
      <w:rPr>
        <w:rFonts w:ascii="Times New Roman" w:hAnsi="Times New Roman" w:cs="Times New Roman"/>
      </w:rPr>
      <w:tab/>
    </w:r>
    <w:r w:rsidR="0009042F">
      <w:rPr>
        <w:rFonts w:ascii="Times New Roman" w:hAnsi="Times New Roman" w:cs="Times New Roman"/>
      </w:rPr>
      <w:t xml:space="preserve">                                          </w:t>
    </w:r>
    <w:r>
      <w:rPr>
        <w:rFonts w:ascii="Times New Roman" w:hAnsi="Times New Roman" w:cs="Times New Roman"/>
      </w:rPr>
      <w:t>ICT LEARNING PLAN</w:t>
    </w:r>
    <w:r w:rsidR="0009042F">
      <w:rPr>
        <w:rFonts w:ascii="Times New Roman" w:hAnsi="Times New Roman" w:cs="Times New Roman"/>
      </w:rPr>
      <w:t xml:space="preserve">                          TASK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F002B"/>
    <w:multiLevelType w:val="hybridMultilevel"/>
    <w:tmpl w:val="210E7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4060F8E"/>
    <w:multiLevelType w:val="hybridMultilevel"/>
    <w:tmpl w:val="D0561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E6D2661"/>
    <w:multiLevelType w:val="hybridMultilevel"/>
    <w:tmpl w:val="43CA1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299333D"/>
    <w:multiLevelType w:val="hybridMultilevel"/>
    <w:tmpl w:val="C4966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y Korver-Standage">
    <w15:presenceInfo w15:providerId="None" w15:userId="Ashley Korver-Standa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CF"/>
    <w:rsid w:val="000122AD"/>
    <w:rsid w:val="000222B6"/>
    <w:rsid w:val="0002676C"/>
    <w:rsid w:val="00030360"/>
    <w:rsid w:val="00053CE2"/>
    <w:rsid w:val="00085A92"/>
    <w:rsid w:val="0009042F"/>
    <w:rsid w:val="00090744"/>
    <w:rsid w:val="00091081"/>
    <w:rsid w:val="00096298"/>
    <w:rsid w:val="000B1394"/>
    <w:rsid w:val="000B2FBF"/>
    <w:rsid w:val="000B46AB"/>
    <w:rsid w:val="000B58F2"/>
    <w:rsid w:val="000B63F4"/>
    <w:rsid w:val="000D391B"/>
    <w:rsid w:val="000F20D8"/>
    <w:rsid w:val="00100C7D"/>
    <w:rsid w:val="00102BFA"/>
    <w:rsid w:val="00111927"/>
    <w:rsid w:val="001210CD"/>
    <w:rsid w:val="00133C7A"/>
    <w:rsid w:val="0016417B"/>
    <w:rsid w:val="00171C3E"/>
    <w:rsid w:val="00173F63"/>
    <w:rsid w:val="00175305"/>
    <w:rsid w:val="00196F5A"/>
    <w:rsid w:val="001A519B"/>
    <w:rsid w:val="001B2E14"/>
    <w:rsid w:val="001C36EA"/>
    <w:rsid w:val="001D575C"/>
    <w:rsid w:val="001F06E2"/>
    <w:rsid w:val="001F20C9"/>
    <w:rsid w:val="002041A3"/>
    <w:rsid w:val="002063BF"/>
    <w:rsid w:val="00224EB6"/>
    <w:rsid w:val="00231D33"/>
    <w:rsid w:val="00246D00"/>
    <w:rsid w:val="00250731"/>
    <w:rsid w:val="00253DFB"/>
    <w:rsid w:val="00254648"/>
    <w:rsid w:val="0026457A"/>
    <w:rsid w:val="00274D86"/>
    <w:rsid w:val="0028668F"/>
    <w:rsid w:val="00291A62"/>
    <w:rsid w:val="002A6411"/>
    <w:rsid w:val="002E62F3"/>
    <w:rsid w:val="002E6E2C"/>
    <w:rsid w:val="00307210"/>
    <w:rsid w:val="00327C2A"/>
    <w:rsid w:val="00337945"/>
    <w:rsid w:val="00370688"/>
    <w:rsid w:val="00375925"/>
    <w:rsid w:val="003864A0"/>
    <w:rsid w:val="00391658"/>
    <w:rsid w:val="00395147"/>
    <w:rsid w:val="003A7BC2"/>
    <w:rsid w:val="003C32A6"/>
    <w:rsid w:val="003D21F8"/>
    <w:rsid w:val="003D32D1"/>
    <w:rsid w:val="003D58C6"/>
    <w:rsid w:val="003E0B75"/>
    <w:rsid w:val="00401B52"/>
    <w:rsid w:val="00420EC9"/>
    <w:rsid w:val="00430738"/>
    <w:rsid w:val="0043469B"/>
    <w:rsid w:val="00435737"/>
    <w:rsid w:val="00455F6F"/>
    <w:rsid w:val="00477457"/>
    <w:rsid w:val="00497101"/>
    <w:rsid w:val="004A3D05"/>
    <w:rsid w:val="004A694E"/>
    <w:rsid w:val="004B2711"/>
    <w:rsid w:val="004C3CA8"/>
    <w:rsid w:val="004E3F55"/>
    <w:rsid w:val="004E5CB6"/>
    <w:rsid w:val="00504218"/>
    <w:rsid w:val="00511B41"/>
    <w:rsid w:val="00516DCE"/>
    <w:rsid w:val="00521C12"/>
    <w:rsid w:val="00525425"/>
    <w:rsid w:val="005261BB"/>
    <w:rsid w:val="00535003"/>
    <w:rsid w:val="00541383"/>
    <w:rsid w:val="00552A7E"/>
    <w:rsid w:val="00555C54"/>
    <w:rsid w:val="00563FF0"/>
    <w:rsid w:val="005730F9"/>
    <w:rsid w:val="005740E5"/>
    <w:rsid w:val="0058742B"/>
    <w:rsid w:val="005B6354"/>
    <w:rsid w:val="005C256B"/>
    <w:rsid w:val="005D6515"/>
    <w:rsid w:val="005E6299"/>
    <w:rsid w:val="005F2A2E"/>
    <w:rsid w:val="005F5B65"/>
    <w:rsid w:val="006305A3"/>
    <w:rsid w:val="00631CAA"/>
    <w:rsid w:val="0063281B"/>
    <w:rsid w:val="00635AA1"/>
    <w:rsid w:val="00643DDD"/>
    <w:rsid w:val="006456A2"/>
    <w:rsid w:val="00661BFD"/>
    <w:rsid w:val="006759D8"/>
    <w:rsid w:val="00680E41"/>
    <w:rsid w:val="00693D0C"/>
    <w:rsid w:val="00696CEF"/>
    <w:rsid w:val="006C46CF"/>
    <w:rsid w:val="006C59B4"/>
    <w:rsid w:val="006D028C"/>
    <w:rsid w:val="006D6211"/>
    <w:rsid w:val="006F492F"/>
    <w:rsid w:val="006F736E"/>
    <w:rsid w:val="00704D4E"/>
    <w:rsid w:val="0072121C"/>
    <w:rsid w:val="00722E15"/>
    <w:rsid w:val="007259DC"/>
    <w:rsid w:val="007440ED"/>
    <w:rsid w:val="00780BEC"/>
    <w:rsid w:val="007826BA"/>
    <w:rsid w:val="00785CDA"/>
    <w:rsid w:val="00794942"/>
    <w:rsid w:val="00795289"/>
    <w:rsid w:val="007A3135"/>
    <w:rsid w:val="007B7364"/>
    <w:rsid w:val="007C621E"/>
    <w:rsid w:val="007C77B0"/>
    <w:rsid w:val="007D2E85"/>
    <w:rsid w:val="007D3987"/>
    <w:rsid w:val="00814058"/>
    <w:rsid w:val="008214A4"/>
    <w:rsid w:val="0082744A"/>
    <w:rsid w:val="00835073"/>
    <w:rsid w:val="00844B0F"/>
    <w:rsid w:val="00850780"/>
    <w:rsid w:val="00852AE5"/>
    <w:rsid w:val="00854F83"/>
    <w:rsid w:val="0086073C"/>
    <w:rsid w:val="008712C5"/>
    <w:rsid w:val="00872075"/>
    <w:rsid w:val="00894BEB"/>
    <w:rsid w:val="00897CB4"/>
    <w:rsid w:val="008A41C9"/>
    <w:rsid w:val="008A71E7"/>
    <w:rsid w:val="008B45BE"/>
    <w:rsid w:val="008F0AB2"/>
    <w:rsid w:val="0090289A"/>
    <w:rsid w:val="00904881"/>
    <w:rsid w:val="00906C89"/>
    <w:rsid w:val="009212EE"/>
    <w:rsid w:val="00923F6E"/>
    <w:rsid w:val="0093725F"/>
    <w:rsid w:val="00956C06"/>
    <w:rsid w:val="0097042E"/>
    <w:rsid w:val="00971E96"/>
    <w:rsid w:val="0097713B"/>
    <w:rsid w:val="00977804"/>
    <w:rsid w:val="0099111D"/>
    <w:rsid w:val="009B6CAF"/>
    <w:rsid w:val="009B79ED"/>
    <w:rsid w:val="009D6ACF"/>
    <w:rsid w:val="009E36A7"/>
    <w:rsid w:val="009F1509"/>
    <w:rsid w:val="009F1D88"/>
    <w:rsid w:val="00A3047B"/>
    <w:rsid w:val="00A541B8"/>
    <w:rsid w:val="00A60ABF"/>
    <w:rsid w:val="00AA050C"/>
    <w:rsid w:val="00AA65C3"/>
    <w:rsid w:val="00AB49D8"/>
    <w:rsid w:val="00AC6AEA"/>
    <w:rsid w:val="00AD760D"/>
    <w:rsid w:val="00AE2910"/>
    <w:rsid w:val="00AE419C"/>
    <w:rsid w:val="00AF60A2"/>
    <w:rsid w:val="00B0127A"/>
    <w:rsid w:val="00B017BE"/>
    <w:rsid w:val="00B16323"/>
    <w:rsid w:val="00B637BF"/>
    <w:rsid w:val="00B83C6D"/>
    <w:rsid w:val="00BB6FE1"/>
    <w:rsid w:val="00BC4FAA"/>
    <w:rsid w:val="00BD099F"/>
    <w:rsid w:val="00BD2983"/>
    <w:rsid w:val="00BD38B4"/>
    <w:rsid w:val="00BF6FF5"/>
    <w:rsid w:val="00C00EA8"/>
    <w:rsid w:val="00C25848"/>
    <w:rsid w:val="00C31014"/>
    <w:rsid w:val="00C3212B"/>
    <w:rsid w:val="00C37D38"/>
    <w:rsid w:val="00C44405"/>
    <w:rsid w:val="00C540C8"/>
    <w:rsid w:val="00C6155A"/>
    <w:rsid w:val="00C61AAF"/>
    <w:rsid w:val="00C630B0"/>
    <w:rsid w:val="00C91496"/>
    <w:rsid w:val="00C9432A"/>
    <w:rsid w:val="00C947A9"/>
    <w:rsid w:val="00CB24F9"/>
    <w:rsid w:val="00CB30CF"/>
    <w:rsid w:val="00CC668A"/>
    <w:rsid w:val="00CD1ACC"/>
    <w:rsid w:val="00D024DB"/>
    <w:rsid w:val="00D06A37"/>
    <w:rsid w:val="00D07682"/>
    <w:rsid w:val="00D14B02"/>
    <w:rsid w:val="00D1550E"/>
    <w:rsid w:val="00D31F50"/>
    <w:rsid w:val="00D36196"/>
    <w:rsid w:val="00D45853"/>
    <w:rsid w:val="00D60C6D"/>
    <w:rsid w:val="00D62835"/>
    <w:rsid w:val="00D6346F"/>
    <w:rsid w:val="00D75F87"/>
    <w:rsid w:val="00D87900"/>
    <w:rsid w:val="00D97E91"/>
    <w:rsid w:val="00DB349D"/>
    <w:rsid w:val="00DB7636"/>
    <w:rsid w:val="00DD5D4C"/>
    <w:rsid w:val="00DE38C6"/>
    <w:rsid w:val="00DF29F9"/>
    <w:rsid w:val="00E043FB"/>
    <w:rsid w:val="00E11153"/>
    <w:rsid w:val="00E2225C"/>
    <w:rsid w:val="00E24321"/>
    <w:rsid w:val="00E430C8"/>
    <w:rsid w:val="00E47D3B"/>
    <w:rsid w:val="00E55A68"/>
    <w:rsid w:val="00E66AE6"/>
    <w:rsid w:val="00E6798C"/>
    <w:rsid w:val="00E954AE"/>
    <w:rsid w:val="00EB226C"/>
    <w:rsid w:val="00EC15A2"/>
    <w:rsid w:val="00EC6F8A"/>
    <w:rsid w:val="00EF64C5"/>
    <w:rsid w:val="00F056E4"/>
    <w:rsid w:val="00F2409A"/>
    <w:rsid w:val="00F27DCB"/>
    <w:rsid w:val="00F41448"/>
    <w:rsid w:val="00F434E0"/>
    <w:rsid w:val="00F45302"/>
    <w:rsid w:val="00F45A23"/>
    <w:rsid w:val="00F507E1"/>
    <w:rsid w:val="00F6216D"/>
    <w:rsid w:val="00F91E8A"/>
    <w:rsid w:val="00FA449D"/>
    <w:rsid w:val="00FC5151"/>
    <w:rsid w:val="00FD7235"/>
    <w:rsid w:val="00FD72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631B"/>
  <w15:chartTrackingRefBased/>
  <w15:docId w15:val="{C74FDC32-336E-B947-8806-4922E307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ACF"/>
  </w:style>
  <w:style w:type="paragraph" w:styleId="Heading1">
    <w:name w:val="heading 1"/>
    <w:basedOn w:val="Normal"/>
    <w:next w:val="Normal"/>
    <w:link w:val="Heading1Char"/>
    <w:uiPriority w:val="9"/>
    <w:qFormat/>
    <w:rsid w:val="009D6AC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D6AC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D6AC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D6AC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D6AC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D6AC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D6AC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D6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6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0CF"/>
    <w:pPr>
      <w:tabs>
        <w:tab w:val="center" w:pos="4513"/>
        <w:tab w:val="right" w:pos="9026"/>
      </w:tabs>
      <w:spacing w:after="0" w:line="240" w:lineRule="auto"/>
      <w:ind w:firstLine="720"/>
      <w:jc w:val="center"/>
    </w:pPr>
    <w:rPr>
      <w:rFonts w:eastAsiaTheme="minorHAnsi"/>
      <w:sz w:val="24"/>
      <w:szCs w:val="24"/>
    </w:rPr>
  </w:style>
  <w:style w:type="character" w:customStyle="1" w:styleId="HeaderChar">
    <w:name w:val="Header Char"/>
    <w:basedOn w:val="DefaultParagraphFont"/>
    <w:link w:val="Header"/>
    <w:uiPriority w:val="99"/>
    <w:rsid w:val="00CB30CF"/>
  </w:style>
  <w:style w:type="paragraph" w:styleId="Footer">
    <w:name w:val="footer"/>
    <w:basedOn w:val="Normal"/>
    <w:link w:val="FooterChar"/>
    <w:uiPriority w:val="99"/>
    <w:unhideWhenUsed/>
    <w:rsid w:val="00CB30CF"/>
    <w:pPr>
      <w:tabs>
        <w:tab w:val="center" w:pos="4513"/>
        <w:tab w:val="right" w:pos="9026"/>
      </w:tabs>
      <w:spacing w:after="0" w:line="240" w:lineRule="auto"/>
      <w:ind w:firstLine="720"/>
      <w:jc w:val="center"/>
    </w:pPr>
    <w:rPr>
      <w:rFonts w:eastAsiaTheme="minorHAnsi"/>
      <w:sz w:val="24"/>
      <w:szCs w:val="24"/>
    </w:rPr>
  </w:style>
  <w:style w:type="character" w:customStyle="1" w:styleId="FooterChar">
    <w:name w:val="Footer Char"/>
    <w:basedOn w:val="DefaultParagraphFont"/>
    <w:link w:val="Footer"/>
    <w:uiPriority w:val="99"/>
    <w:rsid w:val="00CB30CF"/>
  </w:style>
  <w:style w:type="character" w:styleId="PageNumber">
    <w:name w:val="page number"/>
    <w:basedOn w:val="DefaultParagraphFont"/>
    <w:uiPriority w:val="99"/>
    <w:semiHidden/>
    <w:unhideWhenUsed/>
    <w:rsid w:val="00CB30CF"/>
  </w:style>
  <w:style w:type="table" w:styleId="TableGrid">
    <w:name w:val="Table Grid"/>
    <w:basedOn w:val="TableNormal"/>
    <w:uiPriority w:val="39"/>
    <w:rsid w:val="00CB30CF"/>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0CF"/>
    <w:rPr>
      <w:color w:val="0563C1" w:themeColor="hyperlink"/>
      <w:u w:val="single"/>
    </w:rPr>
  </w:style>
  <w:style w:type="table" w:customStyle="1" w:styleId="Calendar1">
    <w:name w:val="Calendar 1"/>
    <w:basedOn w:val="TableNormal"/>
    <w:uiPriority w:val="99"/>
    <w:qFormat/>
    <w:rsid w:val="00FD7235"/>
    <w:pPr>
      <w:spacing w:line="240" w:lineRule="auto"/>
    </w:pPr>
    <w:rPr>
      <w:sz w:val="22"/>
      <w:szCs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UnresolvedMention">
    <w:name w:val="Unresolved Mention"/>
    <w:basedOn w:val="DefaultParagraphFont"/>
    <w:uiPriority w:val="99"/>
    <w:semiHidden/>
    <w:unhideWhenUsed/>
    <w:rsid w:val="0002676C"/>
    <w:rPr>
      <w:color w:val="605E5C"/>
      <w:shd w:val="clear" w:color="auto" w:fill="E1DFDD"/>
    </w:rPr>
  </w:style>
  <w:style w:type="character" w:customStyle="1" w:styleId="Heading1Char">
    <w:name w:val="Heading 1 Char"/>
    <w:basedOn w:val="DefaultParagraphFont"/>
    <w:link w:val="Heading1"/>
    <w:uiPriority w:val="9"/>
    <w:rsid w:val="009D6AC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D6AC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D6ACF"/>
    <w:rPr>
      <w:caps/>
      <w:color w:val="1F3763" w:themeColor="accent1" w:themeShade="7F"/>
      <w:spacing w:val="15"/>
    </w:rPr>
  </w:style>
  <w:style w:type="character" w:customStyle="1" w:styleId="Heading4Char">
    <w:name w:val="Heading 4 Char"/>
    <w:basedOn w:val="DefaultParagraphFont"/>
    <w:link w:val="Heading4"/>
    <w:uiPriority w:val="9"/>
    <w:semiHidden/>
    <w:rsid w:val="009D6ACF"/>
    <w:rPr>
      <w:caps/>
      <w:color w:val="2F5496" w:themeColor="accent1" w:themeShade="BF"/>
      <w:spacing w:val="10"/>
    </w:rPr>
  </w:style>
  <w:style w:type="character" w:customStyle="1" w:styleId="Heading5Char">
    <w:name w:val="Heading 5 Char"/>
    <w:basedOn w:val="DefaultParagraphFont"/>
    <w:link w:val="Heading5"/>
    <w:uiPriority w:val="9"/>
    <w:semiHidden/>
    <w:rsid w:val="009D6ACF"/>
    <w:rPr>
      <w:caps/>
      <w:color w:val="2F5496" w:themeColor="accent1" w:themeShade="BF"/>
      <w:spacing w:val="10"/>
    </w:rPr>
  </w:style>
  <w:style w:type="character" w:customStyle="1" w:styleId="Heading6Char">
    <w:name w:val="Heading 6 Char"/>
    <w:basedOn w:val="DefaultParagraphFont"/>
    <w:link w:val="Heading6"/>
    <w:uiPriority w:val="9"/>
    <w:semiHidden/>
    <w:rsid w:val="009D6ACF"/>
    <w:rPr>
      <w:caps/>
      <w:color w:val="2F5496" w:themeColor="accent1" w:themeShade="BF"/>
      <w:spacing w:val="10"/>
    </w:rPr>
  </w:style>
  <w:style w:type="character" w:customStyle="1" w:styleId="Heading7Char">
    <w:name w:val="Heading 7 Char"/>
    <w:basedOn w:val="DefaultParagraphFont"/>
    <w:link w:val="Heading7"/>
    <w:uiPriority w:val="9"/>
    <w:semiHidden/>
    <w:rsid w:val="009D6ACF"/>
    <w:rPr>
      <w:caps/>
      <w:color w:val="2F5496" w:themeColor="accent1" w:themeShade="BF"/>
      <w:spacing w:val="10"/>
    </w:rPr>
  </w:style>
  <w:style w:type="character" w:customStyle="1" w:styleId="Heading8Char">
    <w:name w:val="Heading 8 Char"/>
    <w:basedOn w:val="DefaultParagraphFont"/>
    <w:link w:val="Heading8"/>
    <w:uiPriority w:val="9"/>
    <w:semiHidden/>
    <w:rsid w:val="009D6ACF"/>
    <w:rPr>
      <w:caps/>
      <w:spacing w:val="10"/>
      <w:sz w:val="18"/>
      <w:szCs w:val="18"/>
    </w:rPr>
  </w:style>
  <w:style w:type="character" w:customStyle="1" w:styleId="Heading9Char">
    <w:name w:val="Heading 9 Char"/>
    <w:basedOn w:val="DefaultParagraphFont"/>
    <w:link w:val="Heading9"/>
    <w:uiPriority w:val="9"/>
    <w:semiHidden/>
    <w:rsid w:val="009D6ACF"/>
    <w:rPr>
      <w:i/>
      <w:iCs/>
      <w:caps/>
      <w:spacing w:val="10"/>
      <w:sz w:val="18"/>
      <w:szCs w:val="18"/>
    </w:rPr>
  </w:style>
  <w:style w:type="paragraph" w:styleId="Caption">
    <w:name w:val="caption"/>
    <w:basedOn w:val="Normal"/>
    <w:next w:val="Normal"/>
    <w:uiPriority w:val="35"/>
    <w:semiHidden/>
    <w:unhideWhenUsed/>
    <w:qFormat/>
    <w:rsid w:val="009D6ACF"/>
    <w:rPr>
      <w:b/>
      <w:bCs/>
      <w:color w:val="2F5496" w:themeColor="accent1" w:themeShade="BF"/>
      <w:sz w:val="16"/>
      <w:szCs w:val="16"/>
    </w:rPr>
  </w:style>
  <w:style w:type="paragraph" w:styleId="Title">
    <w:name w:val="Title"/>
    <w:basedOn w:val="Normal"/>
    <w:next w:val="Normal"/>
    <w:link w:val="TitleChar"/>
    <w:uiPriority w:val="10"/>
    <w:qFormat/>
    <w:rsid w:val="009D6AC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D6AC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D6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D6ACF"/>
    <w:rPr>
      <w:caps/>
      <w:color w:val="595959" w:themeColor="text1" w:themeTint="A6"/>
      <w:spacing w:val="10"/>
      <w:sz w:val="21"/>
      <w:szCs w:val="21"/>
    </w:rPr>
  </w:style>
  <w:style w:type="character" w:styleId="Strong">
    <w:name w:val="Strong"/>
    <w:uiPriority w:val="22"/>
    <w:qFormat/>
    <w:rsid w:val="009D6ACF"/>
    <w:rPr>
      <w:b/>
      <w:bCs/>
    </w:rPr>
  </w:style>
  <w:style w:type="character" w:styleId="Emphasis">
    <w:name w:val="Emphasis"/>
    <w:uiPriority w:val="20"/>
    <w:qFormat/>
    <w:rsid w:val="009D6ACF"/>
    <w:rPr>
      <w:caps/>
      <w:color w:val="1F3763" w:themeColor="accent1" w:themeShade="7F"/>
      <w:spacing w:val="5"/>
    </w:rPr>
  </w:style>
  <w:style w:type="paragraph" w:styleId="NoSpacing">
    <w:name w:val="No Spacing"/>
    <w:link w:val="NoSpacingChar"/>
    <w:uiPriority w:val="1"/>
    <w:qFormat/>
    <w:rsid w:val="009D6ACF"/>
    <w:pPr>
      <w:spacing w:after="0" w:line="240" w:lineRule="auto"/>
    </w:pPr>
  </w:style>
  <w:style w:type="paragraph" w:styleId="Quote">
    <w:name w:val="Quote"/>
    <w:basedOn w:val="Normal"/>
    <w:next w:val="Normal"/>
    <w:link w:val="QuoteChar"/>
    <w:uiPriority w:val="29"/>
    <w:qFormat/>
    <w:rsid w:val="009D6ACF"/>
    <w:rPr>
      <w:i/>
      <w:iCs/>
      <w:sz w:val="24"/>
      <w:szCs w:val="24"/>
    </w:rPr>
  </w:style>
  <w:style w:type="character" w:customStyle="1" w:styleId="QuoteChar">
    <w:name w:val="Quote Char"/>
    <w:basedOn w:val="DefaultParagraphFont"/>
    <w:link w:val="Quote"/>
    <w:uiPriority w:val="29"/>
    <w:rsid w:val="009D6ACF"/>
    <w:rPr>
      <w:i/>
      <w:iCs/>
      <w:sz w:val="24"/>
      <w:szCs w:val="24"/>
    </w:rPr>
  </w:style>
  <w:style w:type="paragraph" w:styleId="IntenseQuote">
    <w:name w:val="Intense Quote"/>
    <w:basedOn w:val="Normal"/>
    <w:next w:val="Normal"/>
    <w:link w:val="IntenseQuoteChar"/>
    <w:uiPriority w:val="30"/>
    <w:qFormat/>
    <w:rsid w:val="009D6AC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D6ACF"/>
    <w:rPr>
      <w:color w:val="4472C4" w:themeColor="accent1"/>
      <w:sz w:val="24"/>
      <w:szCs w:val="24"/>
    </w:rPr>
  </w:style>
  <w:style w:type="character" w:styleId="SubtleEmphasis">
    <w:name w:val="Subtle Emphasis"/>
    <w:uiPriority w:val="19"/>
    <w:qFormat/>
    <w:rsid w:val="009D6ACF"/>
    <w:rPr>
      <w:i/>
      <w:iCs/>
      <w:color w:val="1F3763" w:themeColor="accent1" w:themeShade="7F"/>
    </w:rPr>
  </w:style>
  <w:style w:type="character" w:styleId="IntenseEmphasis">
    <w:name w:val="Intense Emphasis"/>
    <w:uiPriority w:val="21"/>
    <w:qFormat/>
    <w:rsid w:val="009D6ACF"/>
    <w:rPr>
      <w:b/>
      <w:bCs/>
      <w:caps/>
      <w:color w:val="1F3763" w:themeColor="accent1" w:themeShade="7F"/>
      <w:spacing w:val="10"/>
    </w:rPr>
  </w:style>
  <w:style w:type="character" w:styleId="SubtleReference">
    <w:name w:val="Subtle Reference"/>
    <w:uiPriority w:val="31"/>
    <w:qFormat/>
    <w:rsid w:val="009D6ACF"/>
    <w:rPr>
      <w:b/>
      <w:bCs/>
      <w:color w:val="4472C4" w:themeColor="accent1"/>
    </w:rPr>
  </w:style>
  <w:style w:type="character" w:styleId="IntenseReference">
    <w:name w:val="Intense Reference"/>
    <w:uiPriority w:val="32"/>
    <w:qFormat/>
    <w:rsid w:val="009D6ACF"/>
    <w:rPr>
      <w:b/>
      <w:bCs/>
      <w:i/>
      <w:iCs/>
      <w:caps/>
      <w:color w:val="4472C4" w:themeColor="accent1"/>
    </w:rPr>
  </w:style>
  <w:style w:type="character" w:styleId="BookTitle">
    <w:name w:val="Book Title"/>
    <w:uiPriority w:val="33"/>
    <w:qFormat/>
    <w:rsid w:val="009D6ACF"/>
    <w:rPr>
      <w:b/>
      <w:bCs/>
      <w:i/>
      <w:iCs/>
      <w:spacing w:val="0"/>
    </w:rPr>
  </w:style>
  <w:style w:type="paragraph" w:styleId="TOCHeading">
    <w:name w:val="TOC Heading"/>
    <w:basedOn w:val="Heading1"/>
    <w:next w:val="Normal"/>
    <w:uiPriority w:val="39"/>
    <w:semiHidden/>
    <w:unhideWhenUsed/>
    <w:qFormat/>
    <w:rsid w:val="009D6ACF"/>
    <w:pPr>
      <w:outlineLvl w:val="9"/>
    </w:pPr>
  </w:style>
  <w:style w:type="character" w:customStyle="1" w:styleId="NoSpacingChar">
    <w:name w:val="No Spacing Char"/>
    <w:basedOn w:val="DefaultParagraphFont"/>
    <w:link w:val="NoSpacing"/>
    <w:uiPriority w:val="1"/>
    <w:rsid w:val="004A3D05"/>
  </w:style>
  <w:style w:type="paragraph" w:styleId="ListParagraph">
    <w:name w:val="List Paragraph"/>
    <w:basedOn w:val="Normal"/>
    <w:uiPriority w:val="34"/>
    <w:qFormat/>
    <w:rsid w:val="00E55A68"/>
    <w:pPr>
      <w:ind w:left="720"/>
      <w:contextualSpacing/>
    </w:pPr>
  </w:style>
  <w:style w:type="character" w:styleId="CommentReference">
    <w:name w:val="annotation reference"/>
    <w:basedOn w:val="DefaultParagraphFont"/>
    <w:uiPriority w:val="99"/>
    <w:semiHidden/>
    <w:unhideWhenUsed/>
    <w:rsid w:val="00175305"/>
    <w:rPr>
      <w:sz w:val="16"/>
      <w:szCs w:val="16"/>
    </w:rPr>
  </w:style>
  <w:style w:type="paragraph" w:styleId="CommentText">
    <w:name w:val="annotation text"/>
    <w:basedOn w:val="Normal"/>
    <w:link w:val="CommentTextChar"/>
    <w:uiPriority w:val="99"/>
    <w:semiHidden/>
    <w:unhideWhenUsed/>
    <w:rsid w:val="00175305"/>
    <w:pPr>
      <w:spacing w:line="240" w:lineRule="auto"/>
    </w:pPr>
  </w:style>
  <w:style w:type="character" w:customStyle="1" w:styleId="CommentTextChar">
    <w:name w:val="Comment Text Char"/>
    <w:basedOn w:val="DefaultParagraphFont"/>
    <w:link w:val="CommentText"/>
    <w:uiPriority w:val="99"/>
    <w:semiHidden/>
    <w:rsid w:val="00175305"/>
  </w:style>
  <w:style w:type="paragraph" w:styleId="CommentSubject">
    <w:name w:val="annotation subject"/>
    <w:basedOn w:val="CommentText"/>
    <w:next w:val="CommentText"/>
    <w:link w:val="CommentSubjectChar"/>
    <w:uiPriority w:val="99"/>
    <w:semiHidden/>
    <w:unhideWhenUsed/>
    <w:rsid w:val="00175305"/>
    <w:rPr>
      <w:b/>
      <w:bCs/>
    </w:rPr>
  </w:style>
  <w:style w:type="character" w:customStyle="1" w:styleId="CommentSubjectChar">
    <w:name w:val="Comment Subject Char"/>
    <w:basedOn w:val="CommentTextChar"/>
    <w:link w:val="CommentSubject"/>
    <w:uiPriority w:val="99"/>
    <w:semiHidden/>
    <w:rsid w:val="00175305"/>
    <w:rPr>
      <w:b/>
      <w:bCs/>
    </w:rPr>
  </w:style>
  <w:style w:type="character" w:styleId="FollowedHyperlink">
    <w:name w:val="FollowedHyperlink"/>
    <w:basedOn w:val="DefaultParagraphFont"/>
    <w:uiPriority w:val="99"/>
    <w:semiHidden/>
    <w:unhideWhenUsed/>
    <w:rsid w:val="007D2E85"/>
    <w:rPr>
      <w:color w:val="954F72" w:themeColor="followedHyperlink"/>
      <w:u w:val="single"/>
    </w:rPr>
  </w:style>
  <w:style w:type="character" w:customStyle="1" w:styleId="q-box">
    <w:name w:val="q-box"/>
    <w:basedOn w:val="DefaultParagraphFont"/>
    <w:rsid w:val="00286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youtube.com/watch?v=j2r4mju1k3U" TargetMode="External"/><Relationship Id="rId39" Type="http://schemas.openxmlformats.org/officeDocument/2006/relationships/hyperlink" Target="https://www.linkedin.com/learning/photoshop-texturing-and-shading-techniques/welcome?u=57121273" TargetMode="External"/><Relationship Id="rId21" Type="http://schemas.openxmlformats.org/officeDocument/2006/relationships/footer" Target="footer2.xml"/><Relationship Id="rId34" Type="http://schemas.openxmlformats.org/officeDocument/2006/relationships/hyperlink" Target="https://www.linkedin.com/learning/sketchbook-pro-drawing-one-point-perspective/welcome?u=57121273" TargetMode="External"/><Relationship Id="rId42" Type="http://schemas.openxmlformats.org/officeDocument/2006/relationships/hyperlink" Target="https://www.youtube.com"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sketchbook.com/" TargetMode="External"/><Relationship Id="rId29" Type="http://schemas.openxmlformats.org/officeDocument/2006/relationships/hyperlink" Target="https://www.linkedin.com/learning/introduction-to-graphic-design-4/welcome?u=5712127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youtube.com/watch?v=I4dxWa6TJa8" TargetMode="External"/><Relationship Id="rId32" Type="http://schemas.openxmlformats.org/officeDocument/2006/relationships/hyperlink" Target="https://www.linkedin.com/learning/photoshop-2021-new-features/the-top-5-countdown?u=57121273" TargetMode="External"/><Relationship Id="rId37" Type="http://schemas.openxmlformats.org/officeDocument/2006/relationships/hyperlink" Target="https://www.linkedin.com/learning/animating-in-photoshop/what-you-need-to-know?u=57121273" TargetMode="External"/><Relationship Id="rId40" Type="http://schemas.openxmlformats.org/officeDocument/2006/relationships/hyperlink" Target="https://www.quora.com/Is-Photoshop-for-Macs-the-same-as-for-Windows" TargetMode="External"/><Relationship Id="rId45"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www.adobe.com/au/creativecloud/tools/graphic-design-software.html" TargetMode="External"/><Relationship Id="rId23" Type="http://schemas.openxmlformats.org/officeDocument/2006/relationships/hyperlink" Target="https://www.youtube.com/watch?v=7dL3dadH-zc" TargetMode="External"/><Relationship Id="rId28" Type="http://schemas.openxmlformats.org/officeDocument/2006/relationships/hyperlink" Target="https://www.linkedin.com/learning/graphic-design-foundations-typography/welcome?u=57121273" TargetMode="External"/><Relationship Id="rId36" Type="http://schemas.openxmlformats.org/officeDocument/2006/relationships/hyperlink" Target="https://www.youtube.com/watch?v=47d6nsfS-o8" TargetMode="Externa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hyperlink" Target="https://www.youtube.com/watch?v=iCJKoENUzgs"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youtube.com/watch?v=IyR_uYsRdPs" TargetMode="External"/><Relationship Id="rId27" Type="http://schemas.openxmlformats.org/officeDocument/2006/relationships/hyperlink" Target="https://www.linkedin.com/learning/time-saving-tips-using-photoshop/saving-time-with-photoshop?u=57121273" TargetMode="External"/><Relationship Id="rId30" Type="http://schemas.openxmlformats.org/officeDocument/2006/relationships/hyperlink" Target="https://www.youtube.com/watch?v=g_OeXfTjEo0" TargetMode="External"/><Relationship Id="rId35" Type="http://schemas.openxmlformats.org/officeDocument/2006/relationships/hyperlink" Target="https://www.youtube.com/watch?v=zeoy1sPi7dE" TargetMode="External"/><Relationship Id="rId43" Type="http://schemas.openxmlformats.org/officeDocument/2006/relationships/hyperlink" Target="https://www.quora.com/"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salesflare.com/get/crm-b329/?utm_source=capterra&amp;utm_campaign=capterra_main_leadcapture&amp;utm_source=SoftwareAdvice" TargetMode="External"/><Relationship Id="rId25" Type="http://schemas.openxmlformats.org/officeDocument/2006/relationships/hyperlink" Target="https://www.youtube.com/watch?v=E30RDIWKcpg" TargetMode="External"/><Relationship Id="rId33" Type="http://schemas.openxmlformats.org/officeDocument/2006/relationships/hyperlink" Target="https://www.linkedin.com/learning/photoshop-2021-new-features/the-top-5-countdown?u=57121273" TargetMode="External"/><Relationship Id="rId38" Type="http://schemas.openxmlformats.org/officeDocument/2006/relationships/hyperlink" Target="https://www.linkedin.com/learning/photoshop-customizing-brushes/welcome?u=57121273" TargetMode="External"/><Relationship Id="rId46" Type="http://schemas.openxmlformats.org/officeDocument/2006/relationships/glossaryDocument" Target="glossary/document.xml"/><Relationship Id="rId20" Type="http://schemas.openxmlformats.org/officeDocument/2006/relationships/footer" Target="footer1.xml"/><Relationship Id="rId41" Type="http://schemas.openxmlformats.org/officeDocument/2006/relationships/hyperlink" Target="https://www.linkedin.com/learning/me?accountId=57121273&amp;u=57121273&amp;success=true&amp;authUUID=lXreHDqnTFaeTkTo1spfTA%3D%3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2383ADADDF465EA2E007CC6BED263D"/>
        <w:category>
          <w:name w:val="General"/>
          <w:gallery w:val="placeholder"/>
        </w:category>
        <w:types>
          <w:type w:val="bbPlcHdr"/>
        </w:types>
        <w:behaviors>
          <w:behavior w:val="content"/>
        </w:behaviors>
        <w:guid w:val="{0C5A897B-61BF-4887-9B84-AEC304510D9A}"/>
      </w:docPartPr>
      <w:docPartBody>
        <w:p w:rsidR="00660332" w:rsidRDefault="007462DB" w:rsidP="007462DB">
          <w:pPr>
            <w:pStyle w:val="BA2383ADADDF465EA2E007CC6BED263D"/>
          </w:pPr>
          <w:r>
            <w:rPr>
              <w:rFonts w:asciiTheme="majorHAnsi" w:eastAsiaTheme="majorEastAsia" w:hAnsiTheme="majorHAnsi" w:cstheme="majorBidi"/>
              <w:caps/>
              <w:color w:val="4472C4" w:themeColor="accent1"/>
              <w:sz w:val="80"/>
              <w:szCs w:val="80"/>
            </w:rPr>
            <w:t>[Document title]</w:t>
          </w:r>
        </w:p>
      </w:docPartBody>
    </w:docPart>
    <w:docPart>
      <w:docPartPr>
        <w:name w:val="A3C13FCCD93444509A448BCDDDA1356B"/>
        <w:category>
          <w:name w:val="General"/>
          <w:gallery w:val="placeholder"/>
        </w:category>
        <w:types>
          <w:type w:val="bbPlcHdr"/>
        </w:types>
        <w:behaviors>
          <w:behavior w:val="content"/>
        </w:behaviors>
        <w:guid w:val="{467BA9E1-04D3-4B3C-8454-391DDEC1497F}"/>
      </w:docPartPr>
      <w:docPartBody>
        <w:p w:rsidR="00660332" w:rsidRDefault="007462DB" w:rsidP="007462DB">
          <w:pPr>
            <w:pStyle w:val="A3C13FCCD93444509A448BCDDDA1356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DB"/>
    <w:rsid w:val="00594D74"/>
    <w:rsid w:val="00660332"/>
    <w:rsid w:val="007462DB"/>
    <w:rsid w:val="00E470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2383ADADDF465EA2E007CC6BED263D">
    <w:name w:val="BA2383ADADDF465EA2E007CC6BED263D"/>
    <w:rsid w:val="007462DB"/>
  </w:style>
  <w:style w:type="paragraph" w:customStyle="1" w:styleId="A3C13FCCD93444509A448BCDDDA1356B">
    <w:name w:val="A3C13FCCD93444509A448BCDDDA1356B"/>
    <w:rsid w:val="007462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1BA4EEAEC631408C69ABA5947F9287" ma:contentTypeVersion="4" ma:contentTypeDescription="Create a new document." ma:contentTypeScope="" ma:versionID="f4b85915e3b69d1c87ef0436715c29de">
  <xsd:schema xmlns:xsd="http://www.w3.org/2001/XMLSchema" xmlns:xs="http://www.w3.org/2001/XMLSchema" xmlns:p="http://schemas.microsoft.com/office/2006/metadata/properties" xmlns:ns3="7765e7ef-ecd6-40c4-bf72-8782e2ca5790" targetNamespace="http://schemas.microsoft.com/office/2006/metadata/properties" ma:root="true" ma:fieldsID="9f7e1ec72f7b3a10a74ed13c9423187d" ns3:_="">
    <xsd:import namespace="7765e7ef-ecd6-40c4-bf72-8782e2ca57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5e7ef-ecd6-40c4-bf72-8782e2ca57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FE522-B376-4D30-9038-B473C9E5A315}">
  <ds:schemaRefs>
    <ds:schemaRef ds:uri="http://schemas.microsoft.com/sharepoint/v3/contenttype/forms"/>
  </ds:schemaRefs>
</ds:datastoreItem>
</file>

<file path=customXml/itemProps3.xml><?xml version="1.0" encoding="utf-8"?>
<ds:datastoreItem xmlns:ds="http://schemas.openxmlformats.org/officeDocument/2006/customXml" ds:itemID="{BAAA3F15-5C7D-453E-92A3-7981B5935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5e7ef-ecd6-40c4-bf72-8782e2ca57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8D9888-736D-47D4-A84C-774BE1F6C65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9B70AB2-56E8-4004-99B0-ACE604EA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15th, augUST</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Plan</dc:title>
  <dc:subject>TPP102: ICT for Academic and Professional Application</dc:subject>
  <dc:creator>Ash Korver - Standage</dc:creator>
  <cp:keywords/>
  <dc:description/>
  <cp:lastModifiedBy>Ashley Korver-Standage</cp:lastModifiedBy>
  <cp:revision>1</cp:revision>
  <dcterms:created xsi:type="dcterms:W3CDTF">2021-08-15T11:37:00Z</dcterms:created>
  <dcterms:modified xsi:type="dcterms:W3CDTF">2021-08-15T11:40:00Z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0x010100B21BA4EEAEC631408C69ABA5947F9287</vt:lpwstr>
  </property>
</Properties>
</file>